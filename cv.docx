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800490" w14:textId="77777777" w:rsidR="007A5DD4" w:rsidRPr="003C71C3" w:rsidRDefault="003C71C3" w:rsidP="003C71C3">
      <w:pPr>
        <w:pStyle w:val="NoSpacing"/>
        <w:jc w:val="center"/>
        <w:rPr>
          <w:rFonts w:ascii="Poor Richard" w:hAnsi="Poor Richard"/>
        </w:rPr>
      </w:pPr>
      <w:r w:rsidRPr="003C71C3">
        <w:rPr>
          <w:rFonts w:ascii="Poor Richard" w:hAnsi="Poor Richard"/>
        </w:rPr>
        <w:t>Curriculum Vita</w:t>
      </w:r>
    </w:p>
    <w:p w14:paraId="6D3BF7CE" w14:textId="77777777" w:rsidR="003C71C3" w:rsidRPr="003C71C3" w:rsidRDefault="003C71C3" w:rsidP="003C71C3">
      <w:pPr>
        <w:pStyle w:val="NoSpacing"/>
        <w:jc w:val="center"/>
        <w:rPr>
          <w:rFonts w:ascii="Engravers MT" w:hAnsi="Engravers MT"/>
          <w:sz w:val="28"/>
          <w:szCs w:val="28"/>
        </w:rPr>
      </w:pPr>
      <w:r w:rsidRPr="003C71C3">
        <w:rPr>
          <w:rFonts w:ascii="Engravers MT" w:hAnsi="Engravers MT"/>
          <w:sz w:val="28"/>
          <w:szCs w:val="28"/>
        </w:rPr>
        <w:t>JOSEPH HILGARD</w:t>
      </w:r>
    </w:p>
    <w:p w14:paraId="309E7E77" w14:textId="77777777" w:rsidR="003C71C3" w:rsidRPr="003C71C3" w:rsidRDefault="003C71C3" w:rsidP="003C71C3">
      <w:pPr>
        <w:pStyle w:val="NoSpacing"/>
        <w:jc w:val="center"/>
        <w:rPr>
          <w:rFonts w:ascii="Engravers MT" w:hAnsi="Engravers MT"/>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3C71C3" w14:paraId="506F2D11" w14:textId="77777777" w:rsidTr="00A81673">
        <w:tc>
          <w:tcPr>
            <w:tcW w:w="4788" w:type="dxa"/>
          </w:tcPr>
          <w:p w14:paraId="4B6672F9" w14:textId="77777777" w:rsidR="003C71C3" w:rsidRPr="00A81673" w:rsidRDefault="00EE4A63" w:rsidP="00EE4A63">
            <w:pPr>
              <w:pStyle w:val="NoSpacing"/>
              <w:rPr>
                <w:rFonts w:ascii="Times New Roman" w:hAnsi="Times New Roman" w:cs="Times New Roman"/>
                <w:sz w:val="23"/>
                <w:szCs w:val="23"/>
              </w:rPr>
            </w:pPr>
            <w:proofErr w:type="spellStart"/>
            <w:r>
              <w:rPr>
                <w:rFonts w:ascii="Times New Roman" w:hAnsi="Times New Roman" w:cs="Times New Roman"/>
                <w:sz w:val="23"/>
                <w:szCs w:val="23"/>
              </w:rPr>
              <w:t>DeGarmo</w:t>
            </w:r>
            <w:proofErr w:type="spellEnd"/>
            <w:r>
              <w:rPr>
                <w:rFonts w:ascii="Times New Roman" w:hAnsi="Times New Roman" w:cs="Times New Roman"/>
                <w:sz w:val="23"/>
                <w:szCs w:val="23"/>
              </w:rPr>
              <w:t xml:space="preserve"> Hall</w:t>
            </w:r>
          </w:p>
        </w:tc>
        <w:tc>
          <w:tcPr>
            <w:tcW w:w="4788" w:type="dxa"/>
          </w:tcPr>
          <w:p w14:paraId="345588D5" w14:textId="77777777" w:rsidR="003C71C3" w:rsidRPr="00A81673" w:rsidRDefault="00A81673" w:rsidP="00EE4A6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Lab:  </w:t>
            </w:r>
            <w:r w:rsidR="00EE4A63">
              <w:rPr>
                <w:rFonts w:ascii="Times New Roman" w:hAnsi="Times New Roman" w:cs="Times New Roman"/>
                <w:sz w:val="23"/>
                <w:szCs w:val="23"/>
              </w:rPr>
              <w:t>309.</w:t>
            </w:r>
            <w:r w:rsidR="00EE4A63" w:rsidRPr="00EE4A63">
              <w:rPr>
                <w:rFonts w:ascii="Times New Roman" w:hAnsi="Times New Roman" w:cs="Times New Roman"/>
                <w:sz w:val="23"/>
                <w:szCs w:val="23"/>
              </w:rPr>
              <w:t>438</w:t>
            </w:r>
            <w:r w:rsidR="00EE4A63">
              <w:rPr>
                <w:rFonts w:ascii="Times New Roman" w:hAnsi="Times New Roman" w:cs="Times New Roman"/>
                <w:sz w:val="23"/>
                <w:szCs w:val="23"/>
              </w:rPr>
              <w:t>.</w:t>
            </w:r>
            <w:r w:rsidR="00EE4A63" w:rsidRPr="00EE4A63">
              <w:rPr>
                <w:rFonts w:ascii="Times New Roman" w:hAnsi="Times New Roman" w:cs="Times New Roman"/>
                <w:sz w:val="23"/>
                <w:szCs w:val="23"/>
              </w:rPr>
              <w:t>3982</w:t>
            </w:r>
          </w:p>
        </w:tc>
      </w:tr>
      <w:tr w:rsidR="003C71C3" w14:paraId="223C3D4A" w14:textId="77777777" w:rsidTr="00A81673">
        <w:tc>
          <w:tcPr>
            <w:tcW w:w="4788" w:type="dxa"/>
          </w:tcPr>
          <w:p w14:paraId="5420CF46" w14:textId="77777777" w:rsidR="003C71C3" w:rsidRPr="00A81673" w:rsidRDefault="00EE4A63" w:rsidP="00AD105E">
            <w:pPr>
              <w:pStyle w:val="NoSpacing"/>
              <w:rPr>
                <w:rFonts w:ascii="Times New Roman" w:hAnsi="Times New Roman" w:cs="Times New Roman"/>
                <w:sz w:val="23"/>
                <w:szCs w:val="23"/>
              </w:rPr>
            </w:pPr>
            <w:r>
              <w:rPr>
                <w:rFonts w:ascii="Times New Roman" w:hAnsi="Times New Roman" w:cs="Times New Roman"/>
                <w:sz w:val="23"/>
                <w:szCs w:val="23"/>
              </w:rPr>
              <w:t>Campus Box 4620</w:t>
            </w:r>
          </w:p>
        </w:tc>
        <w:tc>
          <w:tcPr>
            <w:tcW w:w="4788" w:type="dxa"/>
          </w:tcPr>
          <w:p w14:paraId="09BC9211" w14:textId="77777777" w:rsidR="003C71C3" w:rsidRPr="00A81673" w:rsidRDefault="00A81673"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Cell: 618.210.8530</w:t>
            </w:r>
          </w:p>
        </w:tc>
      </w:tr>
      <w:tr w:rsidR="001E41BE" w14:paraId="035A7269" w14:textId="77777777" w:rsidTr="00A81673">
        <w:tc>
          <w:tcPr>
            <w:tcW w:w="4788" w:type="dxa"/>
          </w:tcPr>
          <w:p w14:paraId="7C0812AD"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Illinois State University</w:t>
            </w:r>
          </w:p>
        </w:tc>
        <w:tc>
          <w:tcPr>
            <w:tcW w:w="4788" w:type="dxa"/>
          </w:tcPr>
          <w:p w14:paraId="5CC16C09" w14:textId="77777777" w:rsidR="001E41BE" w:rsidRPr="00A81673" w:rsidRDefault="001E41BE" w:rsidP="00A81673">
            <w:pPr>
              <w:pStyle w:val="NoSpacing"/>
              <w:jc w:val="right"/>
              <w:rPr>
                <w:rFonts w:ascii="Times New Roman" w:hAnsi="Times New Roman" w:cs="Times New Roman"/>
                <w:sz w:val="23"/>
                <w:szCs w:val="23"/>
              </w:rPr>
            </w:pPr>
            <w:r w:rsidRPr="00A81673">
              <w:rPr>
                <w:rFonts w:ascii="Times New Roman" w:hAnsi="Times New Roman" w:cs="Times New Roman"/>
                <w:sz w:val="23"/>
                <w:szCs w:val="23"/>
              </w:rPr>
              <w:t xml:space="preserve">Email:  </w:t>
            </w:r>
            <w:hyperlink r:id="rId8" w:history="1">
              <w:r w:rsidRPr="00A81673">
                <w:rPr>
                  <w:rStyle w:val="Hyperlink"/>
                  <w:rFonts w:ascii="Times New Roman" w:hAnsi="Times New Roman" w:cs="Times New Roman"/>
                  <w:sz w:val="23"/>
                  <w:szCs w:val="23"/>
                </w:rPr>
                <w:t>jhilgard@gmail.com</w:t>
              </w:r>
            </w:hyperlink>
            <w:r w:rsidRPr="00A81673">
              <w:rPr>
                <w:rFonts w:ascii="Times New Roman" w:hAnsi="Times New Roman" w:cs="Times New Roman"/>
                <w:sz w:val="23"/>
                <w:szCs w:val="23"/>
              </w:rPr>
              <w:t xml:space="preserve"> </w:t>
            </w:r>
          </w:p>
        </w:tc>
      </w:tr>
      <w:tr w:rsidR="001E41BE" w14:paraId="02F11013" w14:textId="77777777" w:rsidTr="00A81673">
        <w:tc>
          <w:tcPr>
            <w:tcW w:w="4788" w:type="dxa"/>
          </w:tcPr>
          <w:p w14:paraId="3FE3D127" w14:textId="77777777" w:rsidR="001E41BE" w:rsidRPr="00A81673" w:rsidRDefault="00EE4A63" w:rsidP="00946770">
            <w:pPr>
              <w:pStyle w:val="NoSpacing"/>
              <w:rPr>
                <w:rFonts w:ascii="Times New Roman" w:hAnsi="Times New Roman" w:cs="Times New Roman"/>
                <w:sz w:val="23"/>
                <w:szCs w:val="23"/>
              </w:rPr>
            </w:pPr>
            <w:r>
              <w:rPr>
                <w:rFonts w:ascii="Times New Roman" w:hAnsi="Times New Roman" w:cs="Times New Roman"/>
                <w:sz w:val="23"/>
                <w:szCs w:val="23"/>
              </w:rPr>
              <w:t>Normal, IL 61790-4620</w:t>
            </w:r>
          </w:p>
        </w:tc>
        <w:tc>
          <w:tcPr>
            <w:tcW w:w="4788" w:type="dxa"/>
          </w:tcPr>
          <w:p w14:paraId="21DBA90D" w14:textId="496A3102" w:rsidR="001E41BE" w:rsidRPr="00A81673" w:rsidRDefault="001E41BE" w:rsidP="00A81673">
            <w:pPr>
              <w:pStyle w:val="NoSpacing"/>
              <w:jc w:val="right"/>
              <w:rPr>
                <w:rFonts w:ascii="Times New Roman" w:hAnsi="Times New Roman" w:cs="Times New Roman"/>
                <w:sz w:val="23"/>
                <w:szCs w:val="23"/>
              </w:rPr>
            </w:pPr>
            <w:r>
              <w:rPr>
                <w:rFonts w:ascii="Times New Roman" w:hAnsi="Times New Roman" w:cs="Times New Roman"/>
                <w:sz w:val="23"/>
                <w:szCs w:val="23"/>
              </w:rPr>
              <w:t>Open Science F</w:t>
            </w:r>
            <w:r w:rsidR="00C159E8">
              <w:rPr>
                <w:rFonts w:ascii="Times New Roman" w:hAnsi="Times New Roman" w:cs="Times New Roman"/>
                <w:sz w:val="23"/>
                <w:szCs w:val="23"/>
              </w:rPr>
              <w:t>ramework</w:t>
            </w:r>
            <w:r>
              <w:rPr>
                <w:rFonts w:ascii="Times New Roman" w:hAnsi="Times New Roman" w:cs="Times New Roman"/>
                <w:sz w:val="23"/>
                <w:szCs w:val="23"/>
              </w:rPr>
              <w:t xml:space="preserve">: </w:t>
            </w:r>
            <w:hyperlink r:id="rId9" w:history="1">
              <w:r w:rsidRPr="006375D2">
                <w:rPr>
                  <w:rStyle w:val="Hyperlink"/>
                  <w:rFonts w:ascii="Times New Roman" w:hAnsi="Times New Roman" w:cs="Times New Roman"/>
                  <w:sz w:val="23"/>
                  <w:szCs w:val="23"/>
                </w:rPr>
                <w:t>https://osf.io/pk8as/</w:t>
              </w:r>
            </w:hyperlink>
          </w:p>
        </w:tc>
      </w:tr>
      <w:tr w:rsidR="001E41BE" w14:paraId="2B0BBFDB" w14:textId="77777777" w:rsidTr="00A81673">
        <w:tc>
          <w:tcPr>
            <w:tcW w:w="4788" w:type="dxa"/>
          </w:tcPr>
          <w:p w14:paraId="75024CCA" w14:textId="77777777" w:rsidR="001E41BE" w:rsidRPr="00A81673" w:rsidRDefault="001E41BE" w:rsidP="00D30677">
            <w:pPr>
              <w:pStyle w:val="NoSpacing"/>
              <w:rPr>
                <w:rFonts w:ascii="Times New Roman" w:hAnsi="Times New Roman" w:cs="Times New Roman"/>
                <w:sz w:val="23"/>
                <w:szCs w:val="23"/>
              </w:rPr>
            </w:pPr>
          </w:p>
        </w:tc>
        <w:tc>
          <w:tcPr>
            <w:tcW w:w="4788" w:type="dxa"/>
          </w:tcPr>
          <w:p w14:paraId="7448E1CF" w14:textId="77777777" w:rsidR="001E41BE" w:rsidRPr="00A81673" w:rsidRDefault="0032355B" w:rsidP="006375D2">
            <w:pPr>
              <w:pStyle w:val="NoSpacing"/>
              <w:jc w:val="right"/>
              <w:rPr>
                <w:rFonts w:ascii="Times New Roman" w:hAnsi="Times New Roman" w:cs="Times New Roman"/>
                <w:sz w:val="23"/>
                <w:szCs w:val="23"/>
              </w:rPr>
            </w:pPr>
            <w:r>
              <w:rPr>
                <w:rFonts w:ascii="Times New Roman" w:hAnsi="Times New Roman" w:cs="Times New Roman"/>
                <w:sz w:val="23"/>
                <w:szCs w:val="23"/>
              </w:rPr>
              <w:t xml:space="preserve">GitHub: </w:t>
            </w:r>
            <w:hyperlink r:id="rId10" w:history="1">
              <w:r w:rsidRPr="0032355B">
                <w:rPr>
                  <w:rStyle w:val="Hyperlink"/>
                  <w:rFonts w:ascii="Times New Roman" w:hAnsi="Times New Roman" w:cs="Times New Roman"/>
                  <w:sz w:val="23"/>
                  <w:szCs w:val="23"/>
                </w:rPr>
                <w:t>https://github.com/Joe-Hilgard</w:t>
              </w:r>
            </w:hyperlink>
          </w:p>
        </w:tc>
      </w:tr>
    </w:tbl>
    <w:p w14:paraId="7CCBFF8F" w14:textId="77777777" w:rsidR="003C71C3" w:rsidRPr="00A81673" w:rsidRDefault="003C71C3" w:rsidP="003C71C3">
      <w:pPr>
        <w:pStyle w:val="NoSpacing"/>
        <w:jc w:val="center"/>
        <w:rPr>
          <w:rFonts w:ascii="Times New Roman" w:hAnsi="Times New Roman" w:cs="Times New Roman"/>
          <w:sz w:val="23"/>
          <w:szCs w:val="23"/>
        </w:rPr>
      </w:pPr>
    </w:p>
    <w:p w14:paraId="39180A55" w14:textId="39F8A367" w:rsidR="00A81673" w:rsidRPr="00A81673" w:rsidRDefault="00A81673" w:rsidP="00A81673">
      <w:pPr>
        <w:pStyle w:val="NoSpacing"/>
        <w:jc w:val="both"/>
        <w:rPr>
          <w:rFonts w:ascii="Times New Roman" w:hAnsi="Times New Roman" w:cs="Times New Roman"/>
          <w:sz w:val="32"/>
          <w:szCs w:val="32"/>
        </w:rPr>
      </w:pPr>
      <w:r>
        <w:rPr>
          <w:rFonts w:ascii="Times New Roman" w:hAnsi="Times New Roman" w:cs="Times New Roman"/>
          <w:sz w:val="32"/>
          <w:szCs w:val="32"/>
        </w:rPr>
        <w:t>Education</w:t>
      </w:r>
    </w:p>
    <w:p w14:paraId="249CCB11" w14:textId="2F5E767D" w:rsidR="006258D9"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Ph.D.</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2015</w:t>
      </w:r>
    </w:p>
    <w:p w14:paraId="2FB90C0F" w14:textId="400D4848"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M.A.</w:t>
      </w:r>
      <w:r>
        <w:rPr>
          <w:rFonts w:ascii="Times New Roman" w:hAnsi="Times New Roman" w:cs="Times New Roman"/>
          <w:sz w:val="23"/>
          <w:szCs w:val="23"/>
        </w:rPr>
        <w:tab/>
        <w:t>University of Missouri</w:t>
      </w:r>
      <w:r>
        <w:rPr>
          <w:rFonts w:ascii="Times New Roman" w:hAnsi="Times New Roman" w:cs="Times New Roman"/>
          <w:sz w:val="23"/>
          <w:szCs w:val="23"/>
        </w:rPr>
        <w:tab/>
        <w:t>Psychology</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t>2012</w:t>
      </w:r>
    </w:p>
    <w:p w14:paraId="6DB044AD" w14:textId="4A2FE775" w:rsidR="005A3EBD" w:rsidRDefault="005A3EBD" w:rsidP="006258D9">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B.A.</w:t>
      </w:r>
      <w:r>
        <w:rPr>
          <w:rFonts w:ascii="Times New Roman" w:hAnsi="Times New Roman" w:cs="Times New Roman"/>
          <w:sz w:val="23"/>
          <w:szCs w:val="23"/>
        </w:rPr>
        <w:tab/>
        <w:t>Dartmouth College</w:t>
      </w:r>
      <w:r>
        <w:rPr>
          <w:rFonts w:ascii="Times New Roman" w:hAnsi="Times New Roman" w:cs="Times New Roman"/>
          <w:sz w:val="23"/>
          <w:szCs w:val="23"/>
        </w:rPr>
        <w:tab/>
      </w:r>
      <w:r>
        <w:rPr>
          <w:rFonts w:ascii="Times New Roman" w:hAnsi="Times New Roman" w:cs="Times New Roman"/>
          <w:sz w:val="23"/>
          <w:szCs w:val="23"/>
        </w:rPr>
        <w:tab/>
        <w:t>Neuroscience, Russian Literature</w:t>
      </w:r>
      <w:r>
        <w:rPr>
          <w:rFonts w:ascii="Times New Roman" w:hAnsi="Times New Roman" w:cs="Times New Roman"/>
          <w:sz w:val="23"/>
          <w:szCs w:val="23"/>
        </w:rPr>
        <w:tab/>
        <w:t xml:space="preserve">2007 </w:t>
      </w:r>
    </w:p>
    <w:p w14:paraId="1B1D9052"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12A16DD4" w14:textId="02993B03" w:rsidR="005A3EBD" w:rsidRDefault="005A3EBD"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Employment</w:t>
      </w:r>
    </w:p>
    <w:p w14:paraId="0883B02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2017 – </w:t>
      </w:r>
      <w:proofErr w:type="gramStart"/>
      <w:r>
        <w:rPr>
          <w:rFonts w:ascii="Times New Roman" w:hAnsi="Times New Roman" w:cs="Times New Roman"/>
          <w:sz w:val="23"/>
          <w:szCs w:val="23"/>
        </w:rPr>
        <w:t>present</w:t>
      </w:r>
      <w:proofErr w:type="gramEnd"/>
      <w:r>
        <w:rPr>
          <w:rFonts w:ascii="Times New Roman" w:hAnsi="Times New Roman" w:cs="Times New Roman"/>
          <w:sz w:val="23"/>
          <w:szCs w:val="23"/>
        </w:rPr>
        <w:tab/>
        <w:t>Assistant Professor, Industrial/Organizational-Social Psychology</w:t>
      </w:r>
    </w:p>
    <w:p w14:paraId="3F0A18EB"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Department of Psychology</w:t>
      </w:r>
    </w:p>
    <w:p w14:paraId="016ACB2A"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Illinois State University</w:t>
      </w:r>
    </w:p>
    <w:p w14:paraId="7900AAEC"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 xml:space="preserve">2015 – 2017 </w:t>
      </w:r>
      <w:r>
        <w:rPr>
          <w:rFonts w:ascii="Times New Roman" w:hAnsi="Times New Roman" w:cs="Times New Roman"/>
          <w:sz w:val="23"/>
          <w:szCs w:val="23"/>
        </w:rPr>
        <w:tab/>
        <w:t xml:space="preserve">Drs. Gloria &amp; Jack </w:t>
      </w:r>
      <w:proofErr w:type="spellStart"/>
      <w:r>
        <w:rPr>
          <w:rFonts w:ascii="Times New Roman" w:hAnsi="Times New Roman" w:cs="Times New Roman"/>
          <w:sz w:val="23"/>
          <w:szCs w:val="23"/>
        </w:rPr>
        <w:t>Chisum</w:t>
      </w:r>
      <w:proofErr w:type="spellEnd"/>
      <w:r>
        <w:rPr>
          <w:rFonts w:ascii="Times New Roman" w:hAnsi="Times New Roman" w:cs="Times New Roman"/>
          <w:sz w:val="23"/>
          <w:szCs w:val="23"/>
        </w:rPr>
        <w:t xml:space="preserve"> Postdoctoral Research Fellow</w:t>
      </w:r>
    </w:p>
    <w:p w14:paraId="29AA276F"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Annenberg Public Policy Center</w:t>
      </w:r>
    </w:p>
    <w:p w14:paraId="7FB78A63" w14:textId="77777777" w:rsidR="005A3EBD" w:rsidRDefault="005A3EBD" w:rsidP="005A3EBD">
      <w:pPr>
        <w:pStyle w:val="NoSpacing"/>
        <w:tabs>
          <w:tab w:val="left" w:pos="1800"/>
        </w:tabs>
        <w:ind w:left="1800" w:hanging="1800"/>
        <w:jc w:val="both"/>
        <w:rPr>
          <w:rFonts w:ascii="Times New Roman" w:hAnsi="Times New Roman" w:cs="Times New Roman"/>
          <w:sz w:val="23"/>
          <w:szCs w:val="23"/>
        </w:rPr>
      </w:pPr>
      <w:r>
        <w:rPr>
          <w:rFonts w:ascii="Times New Roman" w:hAnsi="Times New Roman" w:cs="Times New Roman"/>
          <w:sz w:val="23"/>
          <w:szCs w:val="23"/>
        </w:rPr>
        <w:tab/>
        <w:t>University of Pennsylvania</w:t>
      </w:r>
      <w:r>
        <w:rPr>
          <w:rFonts w:ascii="Times New Roman" w:hAnsi="Times New Roman" w:cs="Times New Roman"/>
          <w:sz w:val="23"/>
          <w:szCs w:val="23"/>
        </w:rPr>
        <w:tab/>
      </w:r>
    </w:p>
    <w:p w14:paraId="55FF1576" w14:textId="77777777" w:rsidR="005A3EBD" w:rsidRDefault="005A3EBD" w:rsidP="006258D9">
      <w:pPr>
        <w:pStyle w:val="NoSpacing"/>
        <w:tabs>
          <w:tab w:val="left" w:pos="1800"/>
        </w:tabs>
        <w:ind w:left="1800" w:hanging="1800"/>
        <w:jc w:val="both"/>
        <w:rPr>
          <w:rFonts w:ascii="Times New Roman" w:hAnsi="Times New Roman" w:cs="Times New Roman"/>
          <w:sz w:val="23"/>
          <w:szCs w:val="23"/>
        </w:rPr>
      </w:pPr>
    </w:p>
    <w:p w14:paraId="76B30A92" w14:textId="02644D5A" w:rsidR="00F60477" w:rsidRDefault="00F60477"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Service in Professional Societies</w:t>
      </w:r>
    </w:p>
    <w:p w14:paraId="3675D87D" w14:textId="77777777" w:rsidR="00F60477" w:rsidRPr="009D10CD" w:rsidRDefault="00F60477" w:rsidP="00F60477">
      <w:pPr>
        <w:pStyle w:val="NoSpacing"/>
        <w:tabs>
          <w:tab w:val="left" w:pos="1800"/>
        </w:tabs>
        <w:ind w:left="720" w:hanging="720"/>
        <w:rPr>
          <w:rFonts w:ascii="Times New Roman" w:hAnsi="Times New Roman" w:cs="Times New Roman"/>
        </w:rPr>
      </w:pPr>
      <w:r w:rsidRPr="009D10CD">
        <w:rPr>
          <w:rFonts w:ascii="Times New Roman" w:hAnsi="Times New Roman" w:cs="Times New Roman"/>
        </w:rPr>
        <w:t xml:space="preserve">Member of the executive committee, Society for the Improvement of Psychological Science, </w:t>
      </w:r>
      <w:r w:rsidRPr="009D10CD">
        <w:rPr>
          <w:rFonts w:ascii="Times New Roman" w:hAnsi="Times New Roman" w:cs="Times New Roman"/>
        </w:rPr>
        <w:br/>
        <w:t>2018 – present</w:t>
      </w:r>
    </w:p>
    <w:p w14:paraId="77BB7A45" w14:textId="77777777" w:rsidR="00F60477" w:rsidRDefault="00F60477" w:rsidP="006258D9">
      <w:pPr>
        <w:pStyle w:val="NoSpacing"/>
        <w:tabs>
          <w:tab w:val="left" w:pos="1800"/>
        </w:tabs>
        <w:ind w:left="1800" w:hanging="1800"/>
        <w:jc w:val="both"/>
        <w:rPr>
          <w:rFonts w:ascii="Times New Roman" w:hAnsi="Times New Roman" w:cs="Times New Roman"/>
          <w:sz w:val="32"/>
          <w:szCs w:val="32"/>
        </w:rPr>
      </w:pPr>
    </w:p>
    <w:p w14:paraId="4663E778" w14:textId="17E63CB1" w:rsidR="002C16C8" w:rsidRDefault="002C16C8" w:rsidP="006258D9">
      <w:pPr>
        <w:pStyle w:val="NoSpacing"/>
        <w:tabs>
          <w:tab w:val="left" w:pos="1800"/>
        </w:tabs>
        <w:ind w:left="1800" w:hanging="1800"/>
        <w:jc w:val="both"/>
        <w:rPr>
          <w:rFonts w:ascii="Times New Roman" w:hAnsi="Times New Roman" w:cs="Times New Roman"/>
          <w:sz w:val="32"/>
          <w:szCs w:val="32"/>
        </w:rPr>
      </w:pPr>
      <w:r>
        <w:rPr>
          <w:rFonts w:ascii="Times New Roman" w:hAnsi="Times New Roman" w:cs="Times New Roman"/>
          <w:sz w:val="32"/>
          <w:szCs w:val="32"/>
        </w:rPr>
        <w:t>Honors and Awards</w:t>
      </w:r>
    </w:p>
    <w:p w14:paraId="41E7AFE6" w14:textId="77777777" w:rsidR="008E566F" w:rsidRPr="00A926EE" w:rsidRDefault="008E566F" w:rsidP="008E566F">
      <w:pPr>
        <w:pStyle w:val="NoSpacing"/>
        <w:tabs>
          <w:tab w:val="left" w:pos="1800"/>
        </w:tabs>
        <w:ind w:left="1800" w:hanging="1800"/>
        <w:jc w:val="both"/>
        <w:rPr>
          <w:rFonts w:ascii="Times New Roman" w:hAnsi="Times New Roman" w:cs="Times New Roman"/>
        </w:rPr>
      </w:pPr>
      <w:r>
        <w:rPr>
          <w:rFonts w:ascii="Times New Roman" w:hAnsi="Times New Roman" w:cs="Times New Roman"/>
        </w:rPr>
        <w:t>Research Initiative Award, Illinois State University, 2021</w:t>
      </w:r>
    </w:p>
    <w:p w14:paraId="4A1535C6" w14:textId="3DDD0259" w:rsidR="009D10CD" w:rsidRDefault="007675F4"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Nominee, Excellence Award for Outstanding Scholarly Achievement of the Year by a</w:t>
      </w:r>
      <w:r w:rsidR="009D10CD">
        <w:rPr>
          <w:rFonts w:ascii="Times New Roman" w:hAnsi="Times New Roman" w:cs="Times New Roman"/>
        </w:rPr>
        <w:t xml:space="preserve"> </w:t>
      </w:r>
      <w:r w:rsidRPr="009D10CD">
        <w:rPr>
          <w:rFonts w:ascii="Times New Roman" w:hAnsi="Times New Roman" w:cs="Times New Roman"/>
        </w:rPr>
        <w:t>Pre-tenured Faculty Member, Illinois State University, College of Arts and Sciences, 2018</w:t>
      </w:r>
    </w:p>
    <w:p w14:paraId="6A6FB866" w14:textId="49901B20"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Department nominee, Donald K. Anderson Graduate Teaching Award</w:t>
      </w:r>
      <w:r w:rsidR="00F2443D" w:rsidRPr="009D10CD">
        <w:rPr>
          <w:rFonts w:ascii="Times New Roman" w:hAnsi="Times New Roman" w:cs="Times New Roman"/>
        </w:rPr>
        <w:t>,</w:t>
      </w:r>
      <w:r w:rsidRPr="009D10CD">
        <w:rPr>
          <w:rFonts w:ascii="Times New Roman" w:hAnsi="Times New Roman" w:cs="Times New Roman"/>
        </w:rPr>
        <w:t xml:space="preserve">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2015</w:t>
      </w:r>
    </w:p>
    <w:p w14:paraId="214E07DB" w14:textId="386D67CD" w:rsidR="009D10CD" w:rsidRDefault="00DA4E8B" w:rsidP="009D10CD">
      <w:pPr>
        <w:pStyle w:val="NoSpacing"/>
        <w:tabs>
          <w:tab w:val="left" w:pos="1800"/>
        </w:tabs>
        <w:ind w:left="720" w:hanging="720"/>
        <w:rPr>
          <w:rFonts w:ascii="Times New Roman" w:hAnsi="Times New Roman" w:cs="Times New Roman"/>
        </w:rPr>
      </w:pPr>
      <w:r w:rsidRPr="009D10CD">
        <w:rPr>
          <w:rFonts w:ascii="Times New Roman" w:hAnsi="Times New Roman" w:cs="Times New Roman"/>
        </w:rPr>
        <w:t>1</w:t>
      </w:r>
      <w:r w:rsidRPr="009D10CD">
        <w:rPr>
          <w:rFonts w:ascii="Times New Roman" w:hAnsi="Times New Roman" w:cs="Times New Roman"/>
          <w:vertAlign w:val="superscript"/>
        </w:rPr>
        <w:t>st</w:t>
      </w:r>
      <w:r w:rsidRPr="009D10CD">
        <w:rPr>
          <w:rFonts w:ascii="Times New Roman" w:hAnsi="Times New Roman" w:cs="Times New Roman"/>
        </w:rPr>
        <w:t xml:space="preserve"> place Psychology poster award, Bond Life Sciences Week, </w:t>
      </w:r>
      <w:r w:rsidR="009D10CD">
        <w:rPr>
          <w:rFonts w:ascii="Times New Roman" w:hAnsi="Times New Roman" w:cs="Times New Roman"/>
        </w:rPr>
        <w:br/>
      </w:r>
      <w:r w:rsidR="007675F4" w:rsidRPr="009D10CD">
        <w:rPr>
          <w:rFonts w:ascii="Times New Roman" w:hAnsi="Times New Roman" w:cs="Times New Roman"/>
        </w:rPr>
        <w:t xml:space="preserve">University of Missouri, </w:t>
      </w:r>
      <w:r w:rsidRPr="009D10CD">
        <w:rPr>
          <w:rFonts w:ascii="Times New Roman" w:hAnsi="Times New Roman" w:cs="Times New Roman"/>
        </w:rPr>
        <w:t>2011, 2012</w:t>
      </w:r>
    </w:p>
    <w:p w14:paraId="0CA85E90" w14:textId="77D77FC8" w:rsidR="00DA4E8B" w:rsidRDefault="00DA4E8B" w:rsidP="009D10CD">
      <w:pPr>
        <w:pStyle w:val="NoSpacing"/>
        <w:tabs>
          <w:tab w:val="left" w:pos="1800"/>
        </w:tabs>
        <w:ind w:left="720" w:hanging="720"/>
        <w:rPr>
          <w:rFonts w:ascii="Times New Roman" w:hAnsi="Times New Roman" w:cs="Times New Roman"/>
          <w:sz w:val="23"/>
          <w:szCs w:val="23"/>
        </w:rPr>
      </w:pPr>
      <w:r w:rsidRPr="009D10CD">
        <w:rPr>
          <w:rFonts w:ascii="Times New Roman" w:hAnsi="Times New Roman" w:cs="Times New Roman"/>
        </w:rPr>
        <w:t>Bond Life Sciences Fellow, University of Missouri, 2009-2013</w:t>
      </w:r>
      <w:r>
        <w:rPr>
          <w:rFonts w:ascii="Times New Roman" w:hAnsi="Times New Roman" w:cs="Times New Roman"/>
          <w:sz w:val="23"/>
          <w:szCs w:val="23"/>
        </w:rPr>
        <w:tab/>
      </w:r>
    </w:p>
    <w:p w14:paraId="3078E6A7" w14:textId="77777777" w:rsidR="002C16C8" w:rsidRDefault="002C16C8" w:rsidP="006258D9">
      <w:pPr>
        <w:pStyle w:val="NoSpacing"/>
        <w:tabs>
          <w:tab w:val="left" w:pos="1800"/>
        </w:tabs>
        <w:ind w:left="1800" w:hanging="1800"/>
        <w:jc w:val="both"/>
        <w:rPr>
          <w:rFonts w:ascii="Times New Roman" w:hAnsi="Times New Roman" w:cs="Times New Roman"/>
          <w:sz w:val="32"/>
          <w:szCs w:val="32"/>
        </w:rPr>
      </w:pPr>
    </w:p>
    <w:p w14:paraId="2E271E33" w14:textId="2323D396" w:rsidR="00742D65" w:rsidRDefault="00742D65" w:rsidP="006258D9">
      <w:pPr>
        <w:pStyle w:val="NoSpacing"/>
        <w:tabs>
          <w:tab w:val="left" w:pos="1800"/>
        </w:tabs>
        <w:ind w:left="1800" w:hanging="1800"/>
        <w:jc w:val="both"/>
        <w:rPr>
          <w:rFonts w:ascii="Times New Roman" w:hAnsi="Times New Roman" w:cs="Times New Roman"/>
          <w:sz w:val="32"/>
          <w:szCs w:val="32"/>
        </w:rPr>
      </w:pPr>
      <w:r w:rsidRPr="00742D65">
        <w:rPr>
          <w:rFonts w:ascii="Times New Roman" w:hAnsi="Times New Roman" w:cs="Times New Roman"/>
          <w:sz w:val="32"/>
          <w:szCs w:val="32"/>
        </w:rPr>
        <w:t>Publications</w:t>
      </w:r>
    </w:p>
    <w:p w14:paraId="0103D3BC" w14:textId="12C09B25" w:rsidR="00DA2469" w:rsidRPr="00C76138" w:rsidRDefault="00DA2469" w:rsidP="00DA2469">
      <w:pPr>
        <w:pStyle w:val="NoSpacing"/>
        <w:ind w:left="720" w:hanging="720"/>
        <w:rPr>
          <w:rFonts w:ascii="Times New Roman" w:hAnsi="Times New Roman" w:cs="Times New Roman"/>
        </w:rPr>
      </w:pPr>
      <w:proofErr w:type="spellStart"/>
      <w:r>
        <w:rPr>
          <w:rFonts w:ascii="Times New Roman" w:hAnsi="Times New Roman" w:cs="Times New Roman"/>
        </w:rPr>
        <w:t>Kanter</w:t>
      </w:r>
      <w:proofErr w:type="spellEnd"/>
      <w:r>
        <w:rPr>
          <w:rFonts w:ascii="Times New Roman" w:hAnsi="Times New Roman" w:cs="Times New Roman"/>
        </w:rPr>
        <w:t xml:space="preserve">, J. B., </w:t>
      </w:r>
      <w:proofErr w:type="spellStart"/>
      <w:r>
        <w:rPr>
          <w:rFonts w:ascii="Times New Roman" w:hAnsi="Times New Roman" w:cs="Times New Roman"/>
        </w:rPr>
        <w:t>Lavner</w:t>
      </w:r>
      <w:proofErr w:type="spellEnd"/>
      <w:r>
        <w:rPr>
          <w:rFonts w:ascii="Times New Roman" w:hAnsi="Times New Roman" w:cs="Times New Roman"/>
        </w:rPr>
        <w:t xml:space="preserve">, J., Monk, J. K., Hilgard, J., &amp; </w:t>
      </w:r>
      <w:proofErr w:type="spellStart"/>
      <w:r>
        <w:rPr>
          <w:rFonts w:ascii="Times New Roman" w:hAnsi="Times New Roman" w:cs="Times New Roman"/>
        </w:rPr>
        <w:t>Lannin</w:t>
      </w:r>
      <w:proofErr w:type="spellEnd"/>
      <w:r>
        <w:rPr>
          <w:rFonts w:ascii="Times New Roman" w:hAnsi="Times New Roman" w:cs="Times New Roman"/>
        </w:rPr>
        <w:t xml:space="preserve">, D. (in press) </w:t>
      </w:r>
      <w:r w:rsidRPr="00C76138">
        <w:rPr>
          <w:rFonts w:ascii="Times New Roman" w:hAnsi="Times New Roman" w:cs="Times New Roman"/>
        </w:rPr>
        <w:t xml:space="preserve">Does </w:t>
      </w:r>
      <w:r>
        <w:rPr>
          <w:rFonts w:ascii="Times New Roman" w:hAnsi="Times New Roman" w:cs="Times New Roman"/>
        </w:rPr>
        <w:t>c</w:t>
      </w:r>
      <w:r w:rsidRPr="00C76138">
        <w:rPr>
          <w:rFonts w:ascii="Times New Roman" w:hAnsi="Times New Roman" w:cs="Times New Roman"/>
        </w:rPr>
        <w:t xml:space="preserve">ouple </w:t>
      </w:r>
      <w:r>
        <w:rPr>
          <w:rFonts w:ascii="Times New Roman" w:hAnsi="Times New Roman" w:cs="Times New Roman"/>
        </w:rPr>
        <w:t>c</w:t>
      </w:r>
      <w:r w:rsidRPr="00C76138">
        <w:rPr>
          <w:rFonts w:ascii="Times New Roman" w:hAnsi="Times New Roman" w:cs="Times New Roman"/>
        </w:rPr>
        <w:t xml:space="preserve">ommunication </w:t>
      </w:r>
      <w:r>
        <w:rPr>
          <w:rFonts w:ascii="Times New Roman" w:hAnsi="Times New Roman" w:cs="Times New Roman"/>
        </w:rPr>
        <w:t>p</w:t>
      </w:r>
      <w:r w:rsidRPr="00C76138">
        <w:rPr>
          <w:rFonts w:ascii="Times New Roman" w:hAnsi="Times New Roman" w:cs="Times New Roman"/>
        </w:rPr>
        <w:t xml:space="preserve">redict </w:t>
      </w:r>
      <w:r>
        <w:rPr>
          <w:rFonts w:ascii="Times New Roman" w:hAnsi="Times New Roman" w:cs="Times New Roman"/>
        </w:rPr>
        <w:t>l</w:t>
      </w:r>
      <w:r w:rsidRPr="00C76138">
        <w:rPr>
          <w:rFonts w:ascii="Times New Roman" w:hAnsi="Times New Roman" w:cs="Times New Roman"/>
        </w:rPr>
        <w:t xml:space="preserve">ater </w:t>
      </w:r>
      <w:r>
        <w:rPr>
          <w:rFonts w:ascii="Times New Roman" w:hAnsi="Times New Roman" w:cs="Times New Roman"/>
        </w:rPr>
        <w:t>r</w:t>
      </w:r>
      <w:r w:rsidRPr="00C76138">
        <w:rPr>
          <w:rFonts w:ascii="Times New Roman" w:hAnsi="Times New Roman" w:cs="Times New Roman"/>
        </w:rPr>
        <w:t xml:space="preserve">elationship </w:t>
      </w:r>
      <w:r>
        <w:rPr>
          <w:rFonts w:ascii="Times New Roman" w:hAnsi="Times New Roman" w:cs="Times New Roman"/>
        </w:rPr>
        <w:t>q</w:t>
      </w:r>
      <w:r w:rsidRPr="00C76138">
        <w:rPr>
          <w:rFonts w:ascii="Times New Roman" w:hAnsi="Times New Roman" w:cs="Times New Roman"/>
        </w:rPr>
        <w:t xml:space="preserve">uality and </w:t>
      </w:r>
      <w:r>
        <w:rPr>
          <w:rFonts w:ascii="Times New Roman" w:hAnsi="Times New Roman" w:cs="Times New Roman"/>
        </w:rPr>
        <w:t>d</w:t>
      </w:r>
      <w:r w:rsidRPr="00C76138">
        <w:rPr>
          <w:rFonts w:ascii="Times New Roman" w:hAnsi="Times New Roman" w:cs="Times New Roman"/>
        </w:rPr>
        <w:t xml:space="preserve">issolution? </w:t>
      </w:r>
      <w:proofErr w:type="gramStart"/>
      <w:r w:rsidRPr="00C76138">
        <w:rPr>
          <w:rFonts w:ascii="Times New Roman" w:hAnsi="Times New Roman" w:cs="Times New Roman"/>
        </w:rPr>
        <w:t xml:space="preserve">A </w:t>
      </w:r>
      <w:r>
        <w:rPr>
          <w:rFonts w:ascii="Times New Roman" w:hAnsi="Times New Roman" w:cs="Times New Roman"/>
        </w:rPr>
        <w:t>m</w:t>
      </w:r>
      <w:r w:rsidRPr="00C76138">
        <w:rPr>
          <w:rFonts w:ascii="Times New Roman" w:hAnsi="Times New Roman" w:cs="Times New Roman"/>
        </w:rPr>
        <w:t>eta-</w:t>
      </w:r>
      <w:r>
        <w:rPr>
          <w:rFonts w:ascii="Times New Roman" w:hAnsi="Times New Roman" w:cs="Times New Roman"/>
        </w:rPr>
        <w:t>a</w:t>
      </w:r>
      <w:r w:rsidRPr="00C76138">
        <w:rPr>
          <w:rFonts w:ascii="Times New Roman" w:hAnsi="Times New Roman" w:cs="Times New Roman"/>
        </w:rPr>
        <w:t>nalysis.</w:t>
      </w:r>
      <w:proofErr w:type="gramEnd"/>
      <w:r>
        <w:rPr>
          <w:rFonts w:ascii="Times New Roman" w:hAnsi="Times New Roman" w:cs="Times New Roman"/>
        </w:rPr>
        <w:t xml:space="preserve"> </w:t>
      </w:r>
      <w:proofErr w:type="gramStart"/>
      <w:r>
        <w:rPr>
          <w:rFonts w:ascii="Times New Roman" w:hAnsi="Times New Roman" w:cs="Times New Roman"/>
          <w:i/>
        </w:rPr>
        <w:t>Journal of Marriage and Family.</w:t>
      </w:r>
      <w:proofErr w:type="gramEnd"/>
    </w:p>
    <w:p w14:paraId="3DD94CE8" w14:textId="20527E79" w:rsidR="009241C3" w:rsidRDefault="009241C3" w:rsidP="009241C3">
      <w:pPr>
        <w:pStyle w:val="NoSpacing"/>
        <w:ind w:left="720" w:hanging="720"/>
        <w:rPr>
          <w:rFonts w:ascii="Times New Roman" w:hAnsi="Times New Roman" w:cs="Times New Roman"/>
        </w:rPr>
      </w:pPr>
      <w:proofErr w:type="spellStart"/>
      <w:proofErr w:type="gramStart"/>
      <w:r>
        <w:rPr>
          <w:rFonts w:ascii="Times New Roman" w:hAnsi="Times New Roman" w:cs="Times New Roman"/>
        </w:rPr>
        <w:t>Nosek</w:t>
      </w:r>
      <w:proofErr w:type="spellEnd"/>
      <w:r>
        <w:rPr>
          <w:rFonts w:ascii="Times New Roman" w:hAnsi="Times New Roman" w:cs="Times New Roman"/>
        </w:rPr>
        <w:t xml:space="preserve">, B. A., Hardwicke, T. E., </w:t>
      </w:r>
      <w:proofErr w:type="spellStart"/>
      <w:r>
        <w:rPr>
          <w:rFonts w:ascii="Times New Roman" w:hAnsi="Times New Roman" w:cs="Times New Roman"/>
        </w:rPr>
        <w:t>Moshontz</w:t>
      </w:r>
      <w:proofErr w:type="spellEnd"/>
      <w:r>
        <w:rPr>
          <w:rFonts w:ascii="Times New Roman" w:hAnsi="Times New Roman" w:cs="Times New Roman"/>
        </w:rPr>
        <w:t xml:space="preserve">, H., Allard, A., Corker, K. S., </w:t>
      </w:r>
      <w:proofErr w:type="spellStart"/>
      <w:r>
        <w:rPr>
          <w:rFonts w:ascii="Times New Roman" w:hAnsi="Times New Roman" w:cs="Times New Roman"/>
        </w:rPr>
        <w:t>Dreber</w:t>
      </w:r>
      <w:proofErr w:type="spellEnd"/>
      <w:r>
        <w:rPr>
          <w:rFonts w:ascii="Times New Roman" w:hAnsi="Times New Roman" w:cs="Times New Roman"/>
        </w:rPr>
        <w:t xml:space="preserve">, A., </w:t>
      </w:r>
      <w:proofErr w:type="spellStart"/>
      <w:r>
        <w:rPr>
          <w:rFonts w:ascii="Times New Roman" w:hAnsi="Times New Roman" w:cs="Times New Roman"/>
        </w:rPr>
        <w:t>Fidler</w:t>
      </w:r>
      <w:proofErr w:type="spellEnd"/>
      <w:r>
        <w:rPr>
          <w:rFonts w:ascii="Times New Roman" w:hAnsi="Times New Roman" w:cs="Times New Roman"/>
        </w:rPr>
        <w:t xml:space="preserve">, F., </w:t>
      </w:r>
      <w:r w:rsidRPr="00B3384C">
        <w:rPr>
          <w:rFonts w:ascii="Times New Roman" w:hAnsi="Times New Roman" w:cs="Times New Roman"/>
          <w:b/>
        </w:rPr>
        <w:t>Hilgard, J.,</w:t>
      </w:r>
      <w:r>
        <w:rPr>
          <w:rFonts w:ascii="Times New Roman" w:hAnsi="Times New Roman" w:cs="Times New Roman"/>
        </w:rPr>
        <w:t xml:space="preserve"> Kline, M., </w:t>
      </w:r>
      <w:proofErr w:type="spellStart"/>
      <w:r>
        <w:rPr>
          <w:rFonts w:ascii="Times New Roman" w:hAnsi="Times New Roman" w:cs="Times New Roman"/>
        </w:rPr>
        <w:t>Nuijten</w:t>
      </w:r>
      <w:proofErr w:type="spellEnd"/>
      <w:r>
        <w:rPr>
          <w:rFonts w:ascii="Times New Roman" w:hAnsi="Times New Roman" w:cs="Times New Roman"/>
        </w:rPr>
        <w:t xml:space="preserve">, M. B., Rohrer, J., Romero, F., </w:t>
      </w:r>
      <w:proofErr w:type="spellStart"/>
      <w:r>
        <w:rPr>
          <w:rFonts w:ascii="Times New Roman" w:hAnsi="Times New Roman" w:cs="Times New Roman"/>
        </w:rPr>
        <w:t>Scheel</w:t>
      </w:r>
      <w:proofErr w:type="spellEnd"/>
      <w:r>
        <w:rPr>
          <w:rFonts w:ascii="Times New Roman" w:hAnsi="Times New Roman" w:cs="Times New Roman"/>
        </w:rPr>
        <w:t xml:space="preserve">, A., Scherer, L., </w:t>
      </w:r>
      <w:proofErr w:type="spellStart"/>
      <w:r>
        <w:rPr>
          <w:rFonts w:ascii="Times New Roman" w:hAnsi="Times New Roman" w:cs="Times New Roman"/>
        </w:rPr>
        <w:t>Schönbrodt</w:t>
      </w:r>
      <w:proofErr w:type="spellEnd"/>
      <w:r>
        <w:rPr>
          <w:rFonts w:ascii="Times New Roman" w:hAnsi="Times New Roman" w:cs="Times New Roman"/>
        </w:rPr>
        <w:t xml:space="preserve">, F., </w:t>
      </w:r>
      <w:proofErr w:type="spellStart"/>
      <w:r>
        <w:rPr>
          <w:rFonts w:ascii="Times New Roman" w:hAnsi="Times New Roman" w:cs="Times New Roman"/>
        </w:rPr>
        <w:t>Vazire</w:t>
      </w:r>
      <w:proofErr w:type="spellEnd"/>
      <w:r>
        <w:rPr>
          <w:rFonts w:ascii="Times New Roman" w:hAnsi="Times New Roman" w:cs="Times New Roman"/>
        </w:rPr>
        <w:t>, S. (in press).</w:t>
      </w:r>
      <w:proofErr w:type="gramEnd"/>
      <w:r>
        <w:rPr>
          <w:rFonts w:ascii="Times New Roman" w:hAnsi="Times New Roman" w:cs="Times New Roman"/>
        </w:rPr>
        <w:t xml:space="preserve"> </w:t>
      </w:r>
      <w:proofErr w:type="gramStart"/>
      <w:r w:rsidRPr="00B3384C">
        <w:rPr>
          <w:rFonts w:ascii="Times New Roman" w:hAnsi="Times New Roman" w:cs="Times New Roman"/>
        </w:rPr>
        <w:t>Replicability</w:t>
      </w:r>
      <w:r>
        <w:rPr>
          <w:rFonts w:ascii="Times New Roman" w:hAnsi="Times New Roman" w:cs="Times New Roman"/>
        </w:rPr>
        <w:t>, robustness, and reproducibility in psychological science.</w:t>
      </w:r>
      <w:proofErr w:type="gramEnd"/>
      <w:r>
        <w:rPr>
          <w:rFonts w:ascii="Times New Roman" w:hAnsi="Times New Roman" w:cs="Times New Roman"/>
        </w:rPr>
        <w:t xml:space="preserve"> </w:t>
      </w:r>
      <w:proofErr w:type="gramStart"/>
      <w:r>
        <w:rPr>
          <w:rFonts w:ascii="Times New Roman" w:hAnsi="Times New Roman" w:cs="Times New Roman"/>
          <w:i/>
        </w:rPr>
        <w:t xml:space="preserve">Annual Review of </w:t>
      </w:r>
      <w:r w:rsidRPr="00B3384C">
        <w:rPr>
          <w:rFonts w:ascii="Times New Roman" w:hAnsi="Times New Roman" w:cs="Times New Roman"/>
          <w:i/>
        </w:rPr>
        <w:t>Psychology</w:t>
      </w:r>
      <w:r>
        <w:rPr>
          <w:rFonts w:ascii="Times New Roman" w:hAnsi="Times New Roman" w:cs="Times New Roman"/>
        </w:rPr>
        <w:t>.</w:t>
      </w:r>
      <w:proofErr w:type="gramEnd"/>
      <w:r>
        <w:rPr>
          <w:rFonts w:ascii="Times New Roman" w:hAnsi="Times New Roman" w:cs="Times New Roman"/>
        </w:rPr>
        <w:t xml:space="preserve"> </w:t>
      </w:r>
      <w:r w:rsidRPr="00B3384C">
        <w:rPr>
          <w:rFonts w:ascii="Times New Roman" w:hAnsi="Times New Roman" w:cs="Times New Roman"/>
        </w:rPr>
        <w:t>https://psyarxiv.com/ksfvq/</w:t>
      </w:r>
    </w:p>
    <w:p w14:paraId="4A47959B" w14:textId="116D2D97" w:rsidR="002C7B22" w:rsidRDefault="002C7B22" w:rsidP="002C7B22">
      <w:pPr>
        <w:pStyle w:val="NoSpacing"/>
        <w:ind w:left="720" w:hanging="720"/>
        <w:rPr>
          <w:rFonts w:ascii="Times New Roman" w:hAnsi="Times New Roman" w:cs="Times New Roman"/>
          <w:bCs/>
          <w:i/>
          <w:iCs/>
          <w:color w:val="000000"/>
          <w:shd w:val="clear" w:color="auto" w:fill="FFFFFF"/>
        </w:rPr>
      </w:pPr>
      <w:r>
        <w:rPr>
          <w:rFonts w:ascii="Times New Roman" w:hAnsi="Times New Roman" w:cs="Times New Roman"/>
          <w:b/>
          <w:color w:val="000000"/>
          <w:shd w:val="clear" w:color="auto" w:fill="FFFFFF"/>
        </w:rPr>
        <w:lastRenderedPageBreak/>
        <w:t xml:space="preserve">Hilgard, J. </w:t>
      </w:r>
      <w:r>
        <w:rPr>
          <w:rFonts w:ascii="Times New Roman" w:hAnsi="Times New Roman" w:cs="Times New Roman"/>
          <w:color w:val="000000"/>
          <w:shd w:val="clear" w:color="auto" w:fill="FFFFFF"/>
        </w:rPr>
        <w:t xml:space="preserve">(in press). </w:t>
      </w:r>
      <w:r w:rsidRPr="00C848CF">
        <w:rPr>
          <w:rFonts w:ascii="Times New Roman" w:hAnsi="Times New Roman" w:cs="Times New Roman"/>
          <w:bCs/>
          <w:color w:val="000000"/>
          <w:shd w:val="clear" w:color="auto" w:fill="FFFFFF"/>
        </w:rPr>
        <w:t>Maximal positive controls: A method for estimating the largest plausible effect size</w:t>
      </w:r>
      <w:r>
        <w:rPr>
          <w:rFonts w:ascii="Times New Roman" w:hAnsi="Times New Roman" w:cs="Times New Roman"/>
          <w:bCs/>
          <w:color w:val="000000"/>
          <w:shd w:val="clear" w:color="auto" w:fill="FFFFFF"/>
        </w:rPr>
        <w:t xml:space="preserve">. </w:t>
      </w:r>
      <w:proofErr w:type="gramStart"/>
      <w:r>
        <w:rPr>
          <w:rFonts w:ascii="Times New Roman" w:hAnsi="Times New Roman" w:cs="Times New Roman"/>
          <w:bCs/>
          <w:i/>
          <w:iCs/>
          <w:color w:val="000000"/>
          <w:shd w:val="clear" w:color="auto" w:fill="FFFFFF"/>
        </w:rPr>
        <w:t>Journal of Experimental Social Psychology.</w:t>
      </w:r>
      <w:proofErr w:type="gramEnd"/>
    </w:p>
    <w:p w14:paraId="30987F4A" w14:textId="2DBBC814" w:rsidR="005A5189" w:rsidRPr="002C7B22" w:rsidRDefault="006E3FDA" w:rsidP="002C7B22">
      <w:pPr>
        <w:pStyle w:val="NoSpacing"/>
        <w:ind w:left="720" w:hanging="720"/>
        <w:rPr>
          <w:rFonts w:ascii="Times New Roman" w:hAnsi="Times New Roman" w:cs="Times New Roman"/>
          <w:bCs/>
          <w:color w:val="000000"/>
          <w:shd w:val="clear" w:color="auto" w:fill="FFFFFF"/>
        </w:rPr>
      </w:pPr>
      <w:proofErr w:type="spellStart"/>
      <w:proofErr w:type="gramStart"/>
      <w:r w:rsidRPr="006E3FDA">
        <w:rPr>
          <w:rFonts w:ascii="Times New Roman" w:hAnsi="Times New Roman" w:cs="Times New Roman"/>
          <w:bCs/>
          <w:color w:val="000000"/>
          <w:shd w:val="clear" w:color="auto" w:fill="FFFFFF"/>
        </w:rPr>
        <w:t>Pedneault</w:t>
      </w:r>
      <w:proofErr w:type="spellEnd"/>
      <w:r w:rsidRPr="006E3FDA">
        <w:rPr>
          <w:rFonts w:ascii="Times New Roman" w:hAnsi="Times New Roman" w:cs="Times New Roman"/>
          <w:bCs/>
          <w:color w:val="000000"/>
          <w:shd w:val="clear" w:color="auto" w:fill="FFFFFF"/>
        </w:rPr>
        <w:t xml:space="preserve">, C. I., </w:t>
      </w:r>
      <w:r w:rsidRPr="006E3FDA">
        <w:rPr>
          <w:rFonts w:ascii="Times New Roman" w:hAnsi="Times New Roman" w:cs="Times New Roman"/>
          <w:b/>
          <w:bCs/>
          <w:color w:val="000000"/>
          <w:shd w:val="clear" w:color="auto" w:fill="FFFFFF"/>
        </w:rPr>
        <w:t>Hilgard, J.,</w:t>
      </w:r>
      <w:r w:rsidRPr="006E3FDA">
        <w:rPr>
          <w:rFonts w:ascii="Times New Roman" w:hAnsi="Times New Roman" w:cs="Times New Roman"/>
          <w:bCs/>
          <w:color w:val="000000"/>
          <w:shd w:val="clear" w:color="auto" w:fill="FFFFFF"/>
        </w:rPr>
        <w:t xml:space="preserve"> </w:t>
      </w:r>
      <w:proofErr w:type="spellStart"/>
      <w:r w:rsidRPr="006E3FDA">
        <w:rPr>
          <w:rFonts w:ascii="Times New Roman" w:hAnsi="Times New Roman" w:cs="Times New Roman"/>
          <w:bCs/>
          <w:color w:val="000000"/>
          <w:shd w:val="clear" w:color="auto" w:fill="FFFFFF"/>
        </w:rPr>
        <w:t>Pettersen</w:t>
      </w:r>
      <w:proofErr w:type="spellEnd"/>
      <w:r w:rsidRPr="006E3FDA">
        <w:rPr>
          <w:rFonts w:ascii="Times New Roman" w:hAnsi="Times New Roman" w:cs="Times New Roman"/>
          <w:bCs/>
          <w:color w:val="000000"/>
          <w:shd w:val="clear" w:color="auto" w:fill="FFFFFF"/>
        </w:rPr>
        <w:t xml:space="preserve">, C., Hermann, C. A., White, K., &amp; </w:t>
      </w:r>
      <w:proofErr w:type="spellStart"/>
      <w:r w:rsidRPr="006E3FDA">
        <w:rPr>
          <w:rFonts w:ascii="Times New Roman" w:hAnsi="Times New Roman" w:cs="Times New Roman"/>
          <w:bCs/>
          <w:color w:val="000000"/>
          <w:shd w:val="clear" w:color="auto" w:fill="FFFFFF"/>
        </w:rPr>
        <w:t>Nunes</w:t>
      </w:r>
      <w:proofErr w:type="spellEnd"/>
      <w:r w:rsidRPr="006E3FDA">
        <w:rPr>
          <w:rFonts w:ascii="Times New Roman" w:hAnsi="Times New Roman" w:cs="Times New Roman"/>
          <w:bCs/>
          <w:color w:val="000000"/>
          <w:shd w:val="clear" w:color="auto" w:fill="FFFFFF"/>
        </w:rPr>
        <w:t>, K. L. (</w:t>
      </w:r>
      <w:r>
        <w:rPr>
          <w:rFonts w:ascii="Times New Roman" w:hAnsi="Times New Roman" w:cs="Times New Roman"/>
          <w:bCs/>
          <w:color w:val="000000"/>
          <w:shd w:val="clear" w:color="auto" w:fill="FFFFFF"/>
        </w:rPr>
        <w:t>in press</w:t>
      </w:r>
      <w:r w:rsidRPr="006E3FDA">
        <w:rPr>
          <w:rFonts w:ascii="Times New Roman" w:hAnsi="Times New Roman" w:cs="Times New Roman"/>
          <w:bCs/>
          <w:color w:val="000000"/>
          <w:shd w:val="clear" w:color="auto" w:fill="FFFFFF"/>
        </w:rPr>
        <w:t>).</w:t>
      </w:r>
      <w:proofErr w:type="gramEnd"/>
      <w:r w:rsidRPr="006E3FDA">
        <w:rPr>
          <w:rFonts w:ascii="Times New Roman" w:hAnsi="Times New Roman" w:cs="Times New Roman"/>
          <w:bCs/>
          <w:color w:val="000000"/>
          <w:shd w:val="clear" w:color="auto" w:fill="FFFFFF"/>
        </w:rPr>
        <w:t xml:space="preserve"> How well do indirect measures assess sexual interest in children? </w:t>
      </w:r>
      <w:proofErr w:type="gramStart"/>
      <w:r w:rsidRPr="006E3FDA">
        <w:rPr>
          <w:rFonts w:ascii="Times New Roman" w:hAnsi="Times New Roman" w:cs="Times New Roman"/>
          <w:bCs/>
          <w:color w:val="000000"/>
          <w:shd w:val="clear" w:color="auto" w:fill="FFFFFF"/>
        </w:rPr>
        <w:t>A meta-analysis.</w:t>
      </w:r>
      <w:proofErr w:type="gramEnd"/>
      <w:r w:rsidRPr="006E3FDA">
        <w:rPr>
          <w:rFonts w:ascii="Times New Roman" w:hAnsi="Times New Roman" w:cs="Times New Roman"/>
          <w:bCs/>
          <w:color w:val="000000"/>
          <w:shd w:val="clear" w:color="auto" w:fill="FFFFFF"/>
        </w:rPr>
        <w:t xml:space="preserve"> </w:t>
      </w:r>
      <w:proofErr w:type="gramStart"/>
      <w:r w:rsidRPr="006E3FDA">
        <w:rPr>
          <w:rFonts w:ascii="Times New Roman" w:hAnsi="Times New Roman" w:cs="Times New Roman"/>
          <w:bCs/>
          <w:i/>
          <w:color w:val="000000"/>
          <w:shd w:val="clear" w:color="auto" w:fill="FFFFFF"/>
        </w:rPr>
        <w:t>Journal of Consulting and Clinical Psychology.</w:t>
      </w:r>
      <w:proofErr w:type="gramEnd"/>
      <w:r w:rsidRPr="006E3FDA">
        <w:rPr>
          <w:rFonts w:ascii="Times New Roman" w:hAnsi="Times New Roman" w:cs="Times New Roman"/>
          <w:bCs/>
          <w:color w:val="000000"/>
          <w:shd w:val="clear" w:color="auto" w:fill="FFFFFF"/>
        </w:rPr>
        <w:t xml:space="preserve"> </w:t>
      </w:r>
    </w:p>
    <w:p w14:paraId="6DDBE5DD" w14:textId="019253DA" w:rsidR="00F0692C" w:rsidRPr="00B20909" w:rsidRDefault="00F0692C" w:rsidP="00F0692C">
      <w:pPr>
        <w:pStyle w:val="NoSpacing"/>
        <w:ind w:left="720" w:hanging="720"/>
        <w:rPr>
          <w:rFonts w:ascii="Times New Roman" w:hAnsi="Times New Roman" w:cs="Times New Roman"/>
          <w:color w:val="000000"/>
          <w:shd w:val="clear" w:color="auto" w:fill="FFFFFF"/>
        </w:rPr>
      </w:pPr>
      <w:r w:rsidRPr="00085779">
        <w:rPr>
          <w:rFonts w:ascii="Times New Roman" w:hAnsi="Times New Roman" w:cs="Times New Roman"/>
          <w:color w:val="000000"/>
          <w:shd w:val="clear" w:color="auto" w:fill="FFFFFF"/>
        </w:rPr>
        <w:t xml:space="preserve">George, A. R., </w:t>
      </w:r>
      <w:proofErr w:type="spellStart"/>
      <w:r w:rsidRPr="00085779">
        <w:rPr>
          <w:rFonts w:ascii="Times New Roman" w:hAnsi="Times New Roman" w:cs="Times New Roman"/>
          <w:color w:val="000000"/>
          <w:shd w:val="clear" w:color="auto" w:fill="FFFFFF"/>
        </w:rPr>
        <w:t>Wesselmann</w:t>
      </w:r>
      <w:proofErr w:type="spellEnd"/>
      <w:r w:rsidRPr="00085779">
        <w:rPr>
          <w:rFonts w:ascii="Times New Roman" w:hAnsi="Times New Roman" w:cs="Times New Roman"/>
          <w:color w:val="000000"/>
          <w:shd w:val="clear" w:color="auto" w:fill="FFFFFF"/>
        </w:rPr>
        <w:t xml:space="preserve">, E. D., </w:t>
      </w:r>
      <w:r w:rsidRPr="00085779">
        <w:rPr>
          <w:rFonts w:ascii="Times New Roman" w:hAnsi="Times New Roman" w:cs="Times New Roman"/>
          <w:b/>
          <w:color w:val="000000"/>
          <w:shd w:val="clear" w:color="auto" w:fill="FFFFFF"/>
        </w:rPr>
        <w:t>Hilgard, J.</w:t>
      </w:r>
      <w:r w:rsidRPr="00085779">
        <w:rPr>
          <w:rFonts w:ascii="Times New Roman" w:hAnsi="Times New Roman" w:cs="Times New Roman"/>
          <w:color w:val="000000"/>
          <w:shd w:val="clear" w:color="auto" w:fill="FFFFFF"/>
        </w:rPr>
        <w:t xml:space="preserve">, Young, A. I., &amp; van </w:t>
      </w:r>
      <w:proofErr w:type="spellStart"/>
      <w:r w:rsidRPr="00085779">
        <w:rPr>
          <w:rFonts w:ascii="Times New Roman" w:hAnsi="Times New Roman" w:cs="Times New Roman"/>
          <w:color w:val="000000"/>
          <w:shd w:val="clear" w:color="auto" w:fill="FFFFFF"/>
        </w:rPr>
        <w:t>Beest</w:t>
      </w:r>
      <w:proofErr w:type="spellEnd"/>
      <w:r w:rsidRPr="00085779">
        <w:rPr>
          <w:rFonts w:ascii="Times New Roman" w:hAnsi="Times New Roman" w:cs="Times New Roman"/>
          <w:color w:val="000000"/>
          <w:shd w:val="clear" w:color="auto" w:fill="FFFFFF"/>
        </w:rPr>
        <w:t>, I. (</w:t>
      </w:r>
      <w:r>
        <w:rPr>
          <w:rFonts w:ascii="Times New Roman" w:hAnsi="Times New Roman" w:cs="Times New Roman"/>
          <w:color w:val="000000"/>
          <w:shd w:val="clear" w:color="auto" w:fill="FFFFFF"/>
        </w:rPr>
        <w:t>in press</w:t>
      </w:r>
      <w:r w:rsidRPr="00085779">
        <w:rPr>
          <w:rFonts w:ascii="Times New Roman" w:hAnsi="Times New Roman" w:cs="Times New Roman"/>
          <w:color w:val="000000"/>
          <w:shd w:val="clear" w:color="auto" w:fill="FFFFFF"/>
        </w:rPr>
        <w:t xml:space="preserve">). The effect of thinking about being excluded by God on well-being: A replication and extension. </w:t>
      </w:r>
      <w:proofErr w:type="gramStart"/>
      <w:r w:rsidRPr="00085779">
        <w:rPr>
          <w:rFonts w:ascii="Times New Roman" w:hAnsi="Times New Roman" w:cs="Times New Roman"/>
          <w:i/>
          <w:color w:val="000000"/>
          <w:shd w:val="clear" w:color="auto" w:fill="FFFFFF"/>
        </w:rPr>
        <w:t>The International Journal for the Psychology of Religion</w:t>
      </w:r>
      <w:r>
        <w:rPr>
          <w:rFonts w:ascii="Times New Roman" w:hAnsi="Times New Roman" w:cs="Times New Roman"/>
          <w:i/>
          <w:color w:val="000000"/>
          <w:shd w:val="clear" w:color="auto" w:fill="FFFFFF"/>
        </w:rPr>
        <w:t>.</w:t>
      </w:r>
      <w:proofErr w:type="gramEnd"/>
      <w:r w:rsidR="00B20909">
        <w:rPr>
          <w:rFonts w:ascii="Times New Roman" w:hAnsi="Times New Roman" w:cs="Times New Roman"/>
          <w:color w:val="000000"/>
          <w:shd w:val="clear" w:color="auto" w:fill="FFFFFF"/>
        </w:rPr>
        <w:t xml:space="preserve"> </w:t>
      </w:r>
      <w:hyperlink r:id="rId11" w:history="1">
        <w:r w:rsidR="00B20909" w:rsidRPr="00B20909">
          <w:rPr>
            <w:rStyle w:val="Hyperlink"/>
            <w:rFonts w:ascii="Times New Roman" w:hAnsi="Times New Roman" w:cs="Times New Roman"/>
            <w:shd w:val="clear" w:color="auto" w:fill="FFFFFF"/>
          </w:rPr>
          <w:t>https://doi.org/10.1080/10508619.2020.1801228</w:t>
        </w:r>
      </w:hyperlink>
    </w:p>
    <w:p w14:paraId="01AFAC04" w14:textId="394A74D1" w:rsidR="00F60477" w:rsidRDefault="00F60477" w:rsidP="00A3568D">
      <w:pPr>
        <w:pStyle w:val="NoSpacing"/>
        <w:ind w:left="720" w:hanging="720"/>
        <w:rPr>
          <w:rFonts w:ascii="Times New Roman" w:hAnsi="Times New Roman" w:cs="Times New Roman"/>
        </w:rPr>
      </w:pPr>
      <w:proofErr w:type="spellStart"/>
      <w:r w:rsidRPr="00F60477">
        <w:rPr>
          <w:rFonts w:ascii="Times New Roman" w:hAnsi="Times New Roman" w:cs="Times New Roman"/>
        </w:rPr>
        <w:t>Landy</w:t>
      </w:r>
      <w:proofErr w:type="spellEnd"/>
      <w:r w:rsidRPr="00F60477">
        <w:rPr>
          <w:rFonts w:ascii="Times New Roman" w:hAnsi="Times New Roman" w:cs="Times New Roman"/>
        </w:rPr>
        <w:t xml:space="preserve">, J. F., </w:t>
      </w:r>
      <w:proofErr w:type="spellStart"/>
      <w:r w:rsidRPr="00F60477">
        <w:rPr>
          <w:rFonts w:ascii="Times New Roman" w:hAnsi="Times New Roman" w:cs="Times New Roman"/>
        </w:rPr>
        <w:t>Jia</w:t>
      </w:r>
      <w:proofErr w:type="spellEnd"/>
      <w:r w:rsidRPr="00F60477">
        <w:rPr>
          <w:rFonts w:ascii="Times New Roman" w:hAnsi="Times New Roman" w:cs="Times New Roman"/>
        </w:rPr>
        <w:t xml:space="preserve">, M., Ding, I. L., </w:t>
      </w:r>
      <w:proofErr w:type="spellStart"/>
      <w:r w:rsidRPr="00F60477">
        <w:rPr>
          <w:rFonts w:ascii="Times New Roman" w:hAnsi="Times New Roman" w:cs="Times New Roman"/>
        </w:rPr>
        <w:t>Viganola</w:t>
      </w:r>
      <w:proofErr w:type="spellEnd"/>
      <w:r w:rsidRPr="00F60477">
        <w:rPr>
          <w:rFonts w:ascii="Times New Roman" w:hAnsi="Times New Roman" w:cs="Times New Roman"/>
        </w:rPr>
        <w:t>, D., Tierney, W</w:t>
      </w:r>
      <w:proofErr w:type="gramStart"/>
      <w:r w:rsidRPr="00F60477">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 xml:space="preserve"> </w:t>
      </w:r>
      <w:r w:rsidRPr="00F60477">
        <w:rPr>
          <w:rFonts w:ascii="Times New Roman" w:hAnsi="Times New Roman" w:cs="Times New Roman"/>
          <w:b/>
        </w:rPr>
        <w:t>Hilgard, J.</w:t>
      </w:r>
      <w:r w:rsidR="00883AA0">
        <w:rPr>
          <w:rFonts w:ascii="Times New Roman" w:hAnsi="Times New Roman" w:cs="Times New Roman"/>
        </w:rPr>
        <w:t xml:space="preserve"> (as “The Crowdsourcing Hypothesis Tests Collaboration”)</w:t>
      </w:r>
      <w:r>
        <w:rPr>
          <w:rFonts w:ascii="Times New Roman" w:hAnsi="Times New Roman" w:cs="Times New Roman"/>
        </w:rPr>
        <w:t xml:space="preserve">, … </w:t>
      </w:r>
      <w:proofErr w:type="spellStart"/>
      <w:r w:rsidRPr="00F60477">
        <w:rPr>
          <w:rFonts w:ascii="Times New Roman" w:hAnsi="Times New Roman" w:cs="Times New Roman"/>
        </w:rPr>
        <w:t>Uhlmann</w:t>
      </w:r>
      <w:proofErr w:type="spellEnd"/>
      <w:r w:rsidRPr="00F60477">
        <w:rPr>
          <w:rFonts w:ascii="Times New Roman" w:hAnsi="Times New Roman" w:cs="Times New Roman"/>
        </w:rPr>
        <w:t>, E. L. (</w:t>
      </w:r>
      <w:r w:rsidR="00F0692C">
        <w:rPr>
          <w:rFonts w:ascii="Times New Roman" w:hAnsi="Times New Roman" w:cs="Times New Roman"/>
        </w:rPr>
        <w:t>2020</w:t>
      </w:r>
      <w:r w:rsidRPr="00F60477">
        <w:rPr>
          <w:rFonts w:ascii="Times New Roman" w:hAnsi="Times New Roman" w:cs="Times New Roman"/>
        </w:rPr>
        <w:t xml:space="preserve">). Crowdsourcing hypothesis tests: Making transparent how design choices shape research results. </w:t>
      </w:r>
      <w:r w:rsidRPr="00F60477">
        <w:rPr>
          <w:rFonts w:ascii="Times New Roman" w:hAnsi="Times New Roman" w:cs="Times New Roman"/>
          <w:i/>
        </w:rPr>
        <w:t>Psychological Bulletin</w:t>
      </w:r>
      <w:r w:rsidR="00F0692C">
        <w:rPr>
          <w:rFonts w:ascii="Times New Roman" w:hAnsi="Times New Roman" w:cs="Times New Roman"/>
        </w:rPr>
        <w:t xml:space="preserve">, </w:t>
      </w:r>
      <w:r w:rsidR="00F0692C" w:rsidRPr="00F0692C">
        <w:rPr>
          <w:rFonts w:ascii="Times New Roman" w:hAnsi="Times New Roman" w:cs="Times New Roman"/>
          <w:i/>
          <w:iCs/>
        </w:rPr>
        <w:t>146</w:t>
      </w:r>
      <w:r w:rsidR="00F0692C">
        <w:rPr>
          <w:rFonts w:ascii="Times New Roman" w:hAnsi="Times New Roman" w:cs="Times New Roman"/>
        </w:rPr>
        <w:t xml:space="preserve">(5), 451-479. </w:t>
      </w:r>
      <w:hyperlink r:id="rId12" w:history="1">
        <w:r w:rsidR="00F0692C" w:rsidRPr="00F0692C">
          <w:rPr>
            <w:rStyle w:val="Hyperlink"/>
            <w:rFonts w:ascii="Times New Roman" w:hAnsi="Times New Roman" w:cs="Times New Roman"/>
          </w:rPr>
          <w:t>https://psycnet.apa.org/doi/10.1037/bul0000220</w:t>
        </w:r>
      </w:hyperlink>
    </w:p>
    <w:p w14:paraId="520C9BBA" w14:textId="089CF53D" w:rsidR="00A3568D" w:rsidRDefault="00A3568D" w:rsidP="00A3568D">
      <w:pPr>
        <w:pStyle w:val="NoSpacing"/>
        <w:ind w:left="720" w:hanging="720"/>
        <w:rPr>
          <w:rFonts w:ascii="Times New Roman" w:hAnsi="Times New Roman" w:cs="Times New Roman"/>
          <w:i/>
        </w:rPr>
      </w:pPr>
      <w:proofErr w:type="spellStart"/>
      <w:r>
        <w:rPr>
          <w:rFonts w:ascii="Times New Roman" w:hAnsi="Times New Roman" w:cs="Times New Roman"/>
        </w:rPr>
        <w:t>Rouder</w:t>
      </w:r>
      <w:proofErr w:type="spellEnd"/>
      <w:r>
        <w:rPr>
          <w:rFonts w:ascii="Times New Roman" w:hAnsi="Times New Roman" w:cs="Times New Roman"/>
        </w:rPr>
        <w:t xml:space="preserve">, J.N., </w:t>
      </w:r>
      <w:proofErr w:type="spellStart"/>
      <w:r>
        <w:rPr>
          <w:rFonts w:ascii="Times New Roman" w:hAnsi="Times New Roman" w:cs="Times New Roman"/>
        </w:rPr>
        <w:t>Haaf</w:t>
      </w:r>
      <w:proofErr w:type="spellEnd"/>
      <w:r>
        <w:rPr>
          <w:rFonts w:ascii="Times New Roman" w:hAnsi="Times New Roman" w:cs="Times New Roman"/>
        </w:rPr>
        <w:t>, J.M., Davis-</w:t>
      </w:r>
      <w:proofErr w:type="spellStart"/>
      <w:r>
        <w:rPr>
          <w:rFonts w:ascii="Times New Roman" w:hAnsi="Times New Roman" w:cs="Times New Roman"/>
        </w:rPr>
        <w:t>Stober</w:t>
      </w:r>
      <w:proofErr w:type="spellEnd"/>
      <w:r>
        <w:rPr>
          <w:rFonts w:ascii="Times New Roman" w:hAnsi="Times New Roman" w:cs="Times New Roman"/>
        </w:rPr>
        <w:t xml:space="preserve">, C., &amp; </w:t>
      </w:r>
      <w:r w:rsidRPr="00EE4A63">
        <w:rPr>
          <w:rFonts w:ascii="Times New Roman" w:hAnsi="Times New Roman" w:cs="Times New Roman"/>
          <w:b/>
        </w:rPr>
        <w:t>Hilgard, J.</w:t>
      </w:r>
      <w:r>
        <w:rPr>
          <w:rFonts w:ascii="Times New Roman" w:hAnsi="Times New Roman" w:cs="Times New Roman"/>
        </w:rPr>
        <w:t xml:space="preserve"> (</w:t>
      </w:r>
      <w:r w:rsidR="00F0692C">
        <w:rPr>
          <w:rFonts w:ascii="Times New Roman" w:hAnsi="Times New Roman" w:cs="Times New Roman"/>
        </w:rPr>
        <w:t>2019</w:t>
      </w:r>
      <w:r>
        <w:rPr>
          <w:rFonts w:ascii="Times New Roman" w:hAnsi="Times New Roman" w:cs="Times New Roman"/>
        </w:rPr>
        <w:t xml:space="preserve">) </w:t>
      </w:r>
      <w:proofErr w:type="gramStart"/>
      <w:r>
        <w:rPr>
          <w:rFonts w:ascii="Times New Roman" w:hAnsi="Times New Roman" w:cs="Times New Roman"/>
        </w:rPr>
        <w:t>Beyond</w:t>
      </w:r>
      <w:proofErr w:type="gramEnd"/>
      <w:r>
        <w:rPr>
          <w:rFonts w:ascii="Times New Roman" w:hAnsi="Times New Roman" w:cs="Times New Roman"/>
        </w:rPr>
        <w:t xml:space="preserve"> overall effects: A Bayesian approach to finding constraints across a collection of studies in meta-analysis. </w:t>
      </w:r>
      <w:r>
        <w:rPr>
          <w:rFonts w:ascii="Times New Roman" w:hAnsi="Times New Roman" w:cs="Times New Roman"/>
          <w:i/>
        </w:rPr>
        <w:t>Psychological Methods</w:t>
      </w:r>
      <w:r w:rsidR="00F0692C">
        <w:rPr>
          <w:rFonts w:ascii="Times New Roman" w:hAnsi="Times New Roman" w:cs="Times New Roman"/>
          <w:i/>
        </w:rPr>
        <w:t>, 24</w:t>
      </w:r>
      <w:r w:rsidR="00F0692C">
        <w:rPr>
          <w:rFonts w:ascii="Times New Roman" w:hAnsi="Times New Roman" w:cs="Times New Roman"/>
          <w:iCs/>
        </w:rPr>
        <w:t xml:space="preserve">(5), 606-621. </w:t>
      </w:r>
      <w:hyperlink r:id="rId13" w:tgtFrame="_blank" w:history="1">
        <w:r w:rsidR="00F0692C" w:rsidRPr="00F0692C">
          <w:rPr>
            <w:rStyle w:val="Hyperlink"/>
            <w:rFonts w:ascii="Times New Roman" w:hAnsi="Times New Roman" w:cs="Times New Roman"/>
            <w:iCs/>
          </w:rPr>
          <w:t>https://doi.org/10.1037/met0000216</w:t>
        </w:r>
      </w:hyperlink>
    </w:p>
    <w:p w14:paraId="11659AE7" w14:textId="77777777" w:rsidR="001D4EDD" w:rsidRDefault="001D4EDD" w:rsidP="001D4EDD">
      <w:pPr>
        <w:pStyle w:val="NoSpacing"/>
        <w:ind w:left="720" w:hanging="720"/>
        <w:rPr>
          <w:rFonts w:ascii="Times New Roman" w:hAnsi="Times New Roman" w:cs="Times New Roman"/>
          <w:i/>
          <w:shd w:val="clear" w:color="auto" w:fill="FFFFFF"/>
        </w:rPr>
      </w:pPr>
      <w:proofErr w:type="gramStart"/>
      <w:r w:rsidRPr="00A5300C">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Sala, G., Boot, W.R., &amp; Simons, D.J. (2019).</w:t>
      </w:r>
      <w:proofErr w:type="gramEnd"/>
      <w:r>
        <w:rPr>
          <w:rFonts w:ascii="Times New Roman" w:hAnsi="Times New Roman" w:cs="Times New Roman"/>
          <w:shd w:val="clear" w:color="auto" w:fill="FFFFFF"/>
        </w:rPr>
        <w:t xml:space="preserve"> Overestimation of action-game training effects: Publication bias and salami slicing. </w:t>
      </w:r>
      <w:r w:rsidRPr="005F4821">
        <w:rPr>
          <w:rFonts w:ascii="Times New Roman" w:hAnsi="Times New Roman" w:cs="Times New Roman"/>
          <w:i/>
          <w:iCs/>
          <w:shd w:val="clear" w:color="auto" w:fill="FFFFFF"/>
        </w:rPr>
        <w:t>Collabra: Psychology</w:t>
      </w:r>
      <w:r w:rsidRPr="005F4821">
        <w:rPr>
          <w:rFonts w:ascii="Times New Roman" w:hAnsi="Times New Roman" w:cs="Times New Roman"/>
          <w:i/>
          <w:shd w:val="clear" w:color="auto" w:fill="FFFFFF"/>
        </w:rPr>
        <w:t>, </w:t>
      </w:r>
      <w:r w:rsidRPr="005F4821">
        <w:rPr>
          <w:rFonts w:ascii="Times New Roman" w:hAnsi="Times New Roman" w:cs="Times New Roman"/>
          <w:i/>
          <w:iCs/>
          <w:shd w:val="clear" w:color="auto" w:fill="FFFFFF"/>
        </w:rPr>
        <w:t>5</w:t>
      </w:r>
      <w:r w:rsidRPr="005F4821">
        <w:rPr>
          <w:rFonts w:ascii="Times New Roman" w:hAnsi="Times New Roman" w:cs="Times New Roman"/>
          <w:shd w:val="clear" w:color="auto" w:fill="FFFFFF"/>
        </w:rPr>
        <w:t>(1), 30.</w:t>
      </w:r>
      <w:r w:rsidRPr="005F4821">
        <w:rPr>
          <w:rFonts w:ascii="Times New Roman" w:hAnsi="Times New Roman" w:cs="Times New Roman"/>
          <w:i/>
          <w:shd w:val="clear" w:color="auto" w:fill="FFFFFF"/>
        </w:rPr>
        <w:t xml:space="preserve"> </w:t>
      </w:r>
      <w:r w:rsidRPr="005F4821">
        <w:rPr>
          <w:rFonts w:ascii="Times New Roman" w:hAnsi="Times New Roman" w:cs="Times New Roman"/>
          <w:shd w:val="clear" w:color="auto" w:fill="FFFFFF"/>
        </w:rPr>
        <w:t>DOI:</w:t>
      </w:r>
      <w:r>
        <w:rPr>
          <w:rFonts w:ascii="Times New Roman" w:hAnsi="Times New Roman" w:cs="Times New Roman"/>
          <w:shd w:val="clear" w:color="auto" w:fill="FFFFFF"/>
        </w:rPr>
        <w:t xml:space="preserve"> </w:t>
      </w:r>
      <w:hyperlink r:id="rId14" w:history="1">
        <w:r w:rsidRPr="005A1D98">
          <w:rPr>
            <w:rStyle w:val="Hyperlink"/>
            <w:rFonts w:ascii="Times New Roman" w:hAnsi="Times New Roman" w:cs="Times New Roman"/>
            <w:shd w:val="clear" w:color="auto" w:fill="FFFFFF"/>
          </w:rPr>
          <w:t>http://doi.org/10.1525/collabra.231</w:t>
        </w:r>
      </w:hyperlink>
    </w:p>
    <w:p w14:paraId="5B5F20E0" w14:textId="68D1014B" w:rsidR="00F2191B" w:rsidRPr="009A089F" w:rsidRDefault="00F2191B" w:rsidP="00F2191B">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 Comment on Yoon and Vargas (2014): An implausibly large effect from implausibly invariant data. </w:t>
      </w:r>
      <w:proofErr w:type="gramStart"/>
      <w:r>
        <w:rPr>
          <w:rFonts w:ascii="Times New Roman" w:hAnsi="Times New Roman" w:cs="Times New Roman"/>
          <w:i/>
          <w:color w:val="000000"/>
          <w:shd w:val="clear" w:color="auto" w:fill="FFFFFF"/>
        </w:rPr>
        <w:t>Psychological Science.</w:t>
      </w:r>
      <w:proofErr w:type="gramEnd"/>
      <w:r>
        <w:rPr>
          <w:rFonts w:ascii="Times New Roman" w:hAnsi="Times New Roman" w:cs="Times New Roman"/>
          <w:color w:val="000000"/>
          <w:shd w:val="clear" w:color="auto" w:fill="FFFFFF"/>
        </w:rPr>
        <w:t xml:space="preserve"> DOI: </w:t>
      </w:r>
      <w:hyperlink r:id="rId15" w:history="1">
        <w:r w:rsidRPr="00F2191B">
          <w:rPr>
            <w:rStyle w:val="Hyperlink"/>
            <w:rFonts w:ascii="Times New Roman" w:hAnsi="Times New Roman" w:cs="Times New Roman"/>
            <w:shd w:val="clear" w:color="auto" w:fill="FFFFFF"/>
          </w:rPr>
          <w:t>10.1177/0956797618815434</w:t>
        </w:r>
      </w:hyperlink>
    </w:p>
    <w:p w14:paraId="6B7D067E" w14:textId="645C2530" w:rsidR="00F2191B" w:rsidRDefault="00F2191B" w:rsidP="00F2191B">
      <w:pPr>
        <w:pStyle w:val="NoSpacing"/>
        <w:ind w:left="720" w:hanging="720"/>
        <w:rPr>
          <w:rFonts w:ascii="Times New Roman" w:hAnsi="Times New Roman" w:cs="Times New Roman"/>
          <w:shd w:val="clear" w:color="auto" w:fill="FFFFFF"/>
        </w:rPr>
      </w:pPr>
      <w:proofErr w:type="gramStart"/>
      <w:r w:rsidRPr="00AE62CE">
        <w:rPr>
          <w:rFonts w:ascii="Times New Roman" w:hAnsi="Times New Roman" w:cs="Times New Roman"/>
          <w:shd w:val="clear" w:color="auto" w:fill="FFFFFF"/>
        </w:rPr>
        <w:t xml:space="preserve">Carter, E. C., </w:t>
      </w:r>
      <w:proofErr w:type="spellStart"/>
      <w:r w:rsidRPr="00AE62CE">
        <w:rPr>
          <w:rFonts w:ascii="Times New Roman" w:hAnsi="Times New Roman" w:cs="Times New Roman"/>
          <w:shd w:val="clear" w:color="auto" w:fill="FFFFFF"/>
        </w:rPr>
        <w:t>Schönbrodt</w:t>
      </w:r>
      <w:proofErr w:type="spellEnd"/>
      <w:r w:rsidRPr="00AE62CE">
        <w:rPr>
          <w:rFonts w:ascii="Times New Roman" w:hAnsi="Times New Roman" w:cs="Times New Roman"/>
          <w:shd w:val="clear" w:color="auto" w:fill="FFFFFF"/>
        </w:rPr>
        <w:t>, F. D., Gervais, W. M.</w:t>
      </w:r>
      <w:r>
        <w:rPr>
          <w:rFonts w:ascii="Times New Roman" w:hAnsi="Times New Roman" w:cs="Times New Roman"/>
          <w:shd w:val="clear" w:color="auto" w:fill="FFFFFF"/>
        </w:rPr>
        <w:t xml:space="preserve">, &amp; </w:t>
      </w:r>
      <w:r w:rsidRPr="00AE62CE">
        <w:rPr>
          <w:rFonts w:ascii="Times New Roman" w:hAnsi="Times New Roman" w:cs="Times New Roman"/>
          <w:b/>
          <w:shd w:val="clear" w:color="auto" w:fill="FFFFFF"/>
        </w:rPr>
        <w:t>Hilgard, J</w:t>
      </w:r>
      <w:r>
        <w:rPr>
          <w:rFonts w:ascii="Times New Roman" w:hAnsi="Times New Roman" w:cs="Times New Roman"/>
          <w:b/>
          <w:shd w:val="clear" w:color="auto" w:fill="FFFFFF"/>
        </w:rPr>
        <w:t>.</w:t>
      </w:r>
      <w:proofErr w:type="gramEnd"/>
      <w:r w:rsidRPr="00AE62CE">
        <w:rPr>
          <w:rFonts w:ascii="Times New Roman" w:hAnsi="Times New Roman" w:cs="Times New Roman"/>
          <w:shd w:val="clear" w:color="auto" w:fill="FFFFFF"/>
        </w:rPr>
        <w:t xml:space="preserve">  (</w:t>
      </w:r>
      <w:r>
        <w:rPr>
          <w:rFonts w:ascii="Times New Roman" w:hAnsi="Times New Roman" w:cs="Times New Roman"/>
          <w:shd w:val="clear" w:color="auto" w:fill="FFFFFF"/>
        </w:rPr>
        <w:t>2019</w:t>
      </w:r>
      <w:r w:rsidRPr="00AE62CE">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Correcting for bias in psychology: A comparison of meta-analytic</w:t>
      </w:r>
      <w:r>
        <w:rPr>
          <w:rFonts w:ascii="Times New Roman" w:hAnsi="Times New Roman" w:cs="Times New Roman"/>
          <w:shd w:val="clear" w:color="auto" w:fill="FFFFFF"/>
        </w:rPr>
        <w:t xml:space="preserve"> </w:t>
      </w:r>
      <w:r w:rsidRPr="00895611">
        <w:rPr>
          <w:rFonts w:ascii="Times New Roman" w:hAnsi="Times New Roman" w:cs="Times New Roman"/>
          <w:shd w:val="clear" w:color="auto" w:fill="FFFFFF"/>
        </w:rPr>
        <w:t>methods</w:t>
      </w:r>
      <w:r>
        <w:rPr>
          <w:rFonts w:ascii="Times New Roman" w:hAnsi="Times New Roman" w:cs="Times New Roman"/>
          <w:shd w:val="clear" w:color="auto" w:fill="FFFFFF"/>
        </w:rPr>
        <w:t xml:space="preserve">. </w:t>
      </w:r>
      <w:r w:rsidRPr="009A089F">
        <w:rPr>
          <w:rFonts w:ascii="Times New Roman" w:hAnsi="Times New Roman" w:cs="Times New Roman"/>
          <w:i/>
          <w:iCs/>
          <w:shd w:val="clear" w:color="auto" w:fill="FFFFFF"/>
        </w:rPr>
        <w:t>Advances in Methods and Practices in Psychological Science</w:t>
      </w:r>
      <w:r w:rsidRPr="009A089F">
        <w:rPr>
          <w:rFonts w:ascii="Times New Roman" w:hAnsi="Times New Roman" w:cs="Times New Roman"/>
          <w:shd w:val="clear" w:color="auto" w:fill="FFFFFF"/>
        </w:rPr>
        <w:t>, </w:t>
      </w:r>
      <w:r w:rsidRPr="009A089F">
        <w:rPr>
          <w:rFonts w:ascii="Times New Roman" w:hAnsi="Times New Roman" w:cs="Times New Roman"/>
          <w:i/>
          <w:iCs/>
          <w:shd w:val="clear" w:color="auto" w:fill="FFFFFF"/>
        </w:rPr>
        <w:t>2</w:t>
      </w:r>
      <w:r w:rsidRPr="009A089F">
        <w:rPr>
          <w:rFonts w:ascii="Times New Roman" w:hAnsi="Times New Roman" w:cs="Times New Roman"/>
          <w:shd w:val="clear" w:color="auto" w:fill="FFFFFF"/>
        </w:rPr>
        <w:t>(2), 115-144.</w:t>
      </w:r>
      <w:r>
        <w:rPr>
          <w:rFonts w:ascii="Times New Roman" w:hAnsi="Times New Roman" w:cs="Times New Roman"/>
          <w:shd w:val="clear" w:color="auto" w:fill="FFFFFF"/>
        </w:rPr>
        <w:t xml:space="preserve"> DOI: </w:t>
      </w:r>
      <w:hyperlink r:id="rId16" w:history="1">
        <w:r w:rsidRPr="00F2191B">
          <w:rPr>
            <w:rStyle w:val="Hyperlink"/>
            <w:rFonts w:ascii="Times New Roman" w:hAnsi="Times New Roman" w:cs="Times New Roman"/>
            <w:shd w:val="clear" w:color="auto" w:fill="FFFFFF"/>
          </w:rPr>
          <w:t>10.1177/2515245919847196</w:t>
        </w:r>
      </w:hyperlink>
    </w:p>
    <w:p w14:paraId="5C0CE60C" w14:textId="568F4170" w:rsidR="00A3568D" w:rsidRPr="003F0762" w:rsidRDefault="00A3568D" w:rsidP="00A3568D">
      <w:pPr>
        <w:pStyle w:val="NoSpacing"/>
        <w:ind w:left="720" w:hanging="720"/>
        <w:rPr>
          <w:rFonts w:ascii="Times New Roman" w:hAnsi="Times New Roman" w:cs="Times New Roman"/>
          <w:color w:val="000000"/>
          <w:shd w:val="clear" w:color="auto" w:fill="FFFFFF"/>
        </w:rPr>
      </w:pPr>
      <w:proofErr w:type="gramStart"/>
      <w:r>
        <w:rPr>
          <w:rFonts w:ascii="Times New Roman" w:hAnsi="Times New Roman" w:cs="Times New Roman"/>
          <w:color w:val="000000"/>
          <w:shd w:val="clear" w:color="auto" w:fill="FFFFFF"/>
        </w:rPr>
        <w:t xml:space="preserve">Hales, A. H., </w:t>
      </w:r>
      <w:proofErr w:type="spellStart"/>
      <w:r>
        <w:rPr>
          <w:rFonts w:ascii="Times New Roman" w:hAnsi="Times New Roman" w:cs="Times New Roman"/>
          <w:color w:val="000000"/>
          <w:shd w:val="clear" w:color="auto" w:fill="FFFFFF"/>
        </w:rPr>
        <w:t>Wesselmann</w:t>
      </w:r>
      <w:proofErr w:type="spellEnd"/>
      <w:r>
        <w:rPr>
          <w:rFonts w:ascii="Times New Roman" w:hAnsi="Times New Roman" w:cs="Times New Roman"/>
          <w:color w:val="000000"/>
          <w:shd w:val="clear" w:color="auto" w:fill="FFFFFF"/>
        </w:rPr>
        <w:t xml:space="preserve">, E. D., &amp; </w:t>
      </w: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(2019</w:t>
      </w:r>
      <w:r w:rsidRPr="008C056C">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xml:space="preserve"> </w:t>
      </w:r>
      <w:proofErr w:type="gramStart"/>
      <w:r w:rsidRPr="00232FFF">
        <w:rPr>
          <w:rFonts w:ascii="Times New Roman" w:hAnsi="Times New Roman" w:cs="Times New Roman"/>
          <w:color w:val="000000"/>
          <w:shd w:val="clear" w:color="auto" w:fill="FFFFFF"/>
        </w:rPr>
        <w:t xml:space="preserve">Improving </w:t>
      </w:r>
      <w:r w:rsidR="00D54660">
        <w:rPr>
          <w:rFonts w:ascii="Times New Roman" w:hAnsi="Times New Roman" w:cs="Times New Roman"/>
          <w:color w:val="000000"/>
          <w:shd w:val="clear" w:color="auto" w:fill="FFFFFF"/>
        </w:rPr>
        <w:t>p</w:t>
      </w:r>
      <w:r w:rsidRPr="00232FFF">
        <w:rPr>
          <w:rFonts w:ascii="Times New Roman" w:hAnsi="Times New Roman" w:cs="Times New Roman"/>
          <w:color w:val="000000"/>
          <w:shd w:val="clear" w:color="auto" w:fill="FFFFFF"/>
        </w:rPr>
        <w:t xml:space="preserve">sychological </w:t>
      </w:r>
      <w:r w:rsidR="00D54660">
        <w:rPr>
          <w:rFonts w:ascii="Times New Roman" w:hAnsi="Times New Roman" w:cs="Times New Roman"/>
          <w:color w:val="000000"/>
          <w:shd w:val="clear" w:color="auto" w:fill="FFFFFF"/>
        </w:rPr>
        <w:t>s</w:t>
      </w:r>
      <w:r w:rsidRPr="00232FFF">
        <w:rPr>
          <w:rFonts w:ascii="Times New Roman" w:hAnsi="Times New Roman" w:cs="Times New Roman"/>
          <w:color w:val="000000"/>
          <w:shd w:val="clear" w:color="auto" w:fill="FFFFFF"/>
        </w:rPr>
        <w:t xml:space="preserve">cience through </w:t>
      </w:r>
      <w:r w:rsidR="00D54660">
        <w:rPr>
          <w:rFonts w:ascii="Times New Roman" w:hAnsi="Times New Roman" w:cs="Times New Roman"/>
          <w:color w:val="000000"/>
          <w:shd w:val="clear" w:color="auto" w:fill="FFFFFF"/>
        </w:rPr>
        <w:t>t</w:t>
      </w:r>
      <w:r w:rsidRPr="00232FFF">
        <w:rPr>
          <w:rFonts w:ascii="Times New Roman" w:hAnsi="Times New Roman" w:cs="Times New Roman"/>
          <w:color w:val="000000"/>
          <w:shd w:val="clear" w:color="auto" w:fill="FFFFFF"/>
        </w:rPr>
        <w:t xml:space="preserve">ransparency and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 xml:space="preserve">penness: An </w:t>
      </w:r>
      <w:r w:rsidR="00D54660">
        <w:rPr>
          <w:rFonts w:ascii="Times New Roman" w:hAnsi="Times New Roman" w:cs="Times New Roman"/>
          <w:color w:val="000000"/>
          <w:shd w:val="clear" w:color="auto" w:fill="FFFFFF"/>
        </w:rPr>
        <w:t>o</w:t>
      </w:r>
      <w:r w:rsidRPr="00232FFF">
        <w:rPr>
          <w:rFonts w:ascii="Times New Roman" w:hAnsi="Times New Roman" w:cs="Times New Roman"/>
          <w:color w:val="000000"/>
          <w:shd w:val="clear" w:color="auto" w:fill="FFFFFF"/>
        </w:rPr>
        <w:t>verview</w:t>
      </w:r>
      <w:r>
        <w:rPr>
          <w:rFonts w:ascii="Times New Roman" w:hAnsi="Times New Roman" w:cs="Times New Roman"/>
          <w:color w:val="000000"/>
          <w:shd w:val="clear" w:color="auto" w:fill="FFFFFF"/>
        </w:rPr>
        <w:t>.</w:t>
      </w:r>
      <w:proofErr w:type="gramEnd"/>
      <w:r>
        <w:rPr>
          <w:rFonts w:ascii="Times New Roman" w:hAnsi="Times New Roman" w:cs="Times New Roman"/>
          <w:color w:val="000000"/>
          <w:shd w:val="clear" w:color="auto" w:fill="FFFFFF"/>
        </w:rPr>
        <w:t xml:space="preserve"> </w:t>
      </w:r>
      <w:r>
        <w:rPr>
          <w:rFonts w:ascii="Times New Roman" w:hAnsi="Times New Roman" w:cs="Times New Roman"/>
          <w:i/>
          <w:color w:val="000000"/>
          <w:shd w:val="clear" w:color="auto" w:fill="FFFFFF"/>
        </w:rPr>
        <w:t xml:space="preserve">Perspectives on Behavior Science, </w:t>
      </w:r>
      <w:r>
        <w:rPr>
          <w:rFonts w:ascii="Times New Roman" w:hAnsi="Times New Roman" w:cs="Times New Roman"/>
          <w:color w:val="000000"/>
          <w:shd w:val="clear" w:color="auto" w:fill="FFFFFF"/>
        </w:rPr>
        <w:t>1-19</w:t>
      </w:r>
      <w:r>
        <w:rPr>
          <w:rFonts w:ascii="Times New Roman" w:hAnsi="Times New Roman" w:cs="Times New Roman"/>
          <w:i/>
          <w:color w:val="000000"/>
          <w:shd w:val="clear" w:color="auto" w:fill="FFFFFF"/>
        </w:rPr>
        <w:t>.</w:t>
      </w:r>
      <w:r>
        <w:rPr>
          <w:rFonts w:ascii="Times New Roman" w:hAnsi="Times New Roman" w:cs="Times New Roman"/>
          <w:color w:val="000000"/>
          <w:shd w:val="clear" w:color="auto" w:fill="FFFFFF"/>
        </w:rPr>
        <w:t xml:space="preserve"> DOI: </w:t>
      </w:r>
      <w:r w:rsidRPr="003F0762">
        <w:rPr>
          <w:rFonts w:ascii="Times New Roman" w:hAnsi="Times New Roman" w:cs="Times New Roman"/>
          <w:color w:val="000000"/>
          <w:shd w:val="clear" w:color="auto" w:fill="FFFFFF"/>
        </w:rPr>
        <w:t>10.1007/s40614-018-00186-8</w:t>
      </w:r>
    </w:p>
    <w:p w14:paraId="26F3BF54" w14:textId="2EF24F24" w:rsidR="0080746E" w:rsidRPr="00F2191B" w:rsidRDefault="0080746E" w:rsidP="0080746E">
      <w:pPr>
        <w:pStyle w:val="NoSpacing"/>
        <w:ind w:left="720" w:hanging="720"/>
        <w:rPr>
          <w:rFonts w:ascii="Times New Roman" w:hAnsi="Times New Roman" w:cs="Times New Roman"/>
          <w:color w:val="000000"/>
          <w:shd w:val="clear" w:color="auto" w:fill="FFFFFF"/>
        </w:rPr>
      </w:pPr>
      <w:r w:rsidRPr="00232FFF">
        <w:rPr>
          <w:rFonts w:ascii="Times New Roman" w:hAnsi="Times New Roman" w:cs="Times New Roman"/>
          <w:b/>
          <w:color w:val="000000"/>
          <w:shd w:val="clear" w:color="auto" w:fill="FFFFFF"/>
        </w:rPr>
        <w:t>Hilgard, J.</w:t>
      </w: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Engelhardt</w:t>
      </w:r>
      <w:proofErr w:type="spellEnd"/>
      <w:r>
        <w:rPr>
          <w:rFonts w:ascii="Times New Roman" w:hAnsi="Times New Roman" w:cs="Times New Roman"/>
          <w:color w:val="000000"/>
          <w:shd w:val="clear" w:color="auto" w:fill="FFFFFF"/>
        </w:rPr>
        <w:t xml:space="preserve">, C. </w:t>
      </w:r>
      <w:r w:rsidRPr="00F2191B">
        <w:rPr>
          <w:rFonts w:ascii="Times New Roman" w:hAnsi="Times New Roman" w:cs="Times New Roman"/>
          <w:color w:val="000000"/>
          <w:shd w:val="clear" w:color="auto" w:fill="FFFFFF"/>
        </w:rPr>
        <w:t xml:space="preserve">R., </w:t>
      </w:r>
      <w:proofErr w:type="spellStart"/>
      <w:r w:rsidRPr="00F2191B">
        <w:rPr>
          <w:rFonts w:ascii="Times New Roman" w:hAnsi="Times New Roman" w:cs="Times New Roman"/>
          <w:color w:val="000000"/>
          <w:shd w:val="clear" w:color="auto" w:fill="FFFFFF"/>
        </w:rPr>
        <w:t>Rouder</w:t>
      </w:r>
      <w:proofErr w:type="spellEnd"/>
      <w:r w:rsidRPr="00F2191B">
        <w:rPr>
          <w:rFonts w:ascii="Times New Roman" w:hAnsi="Times New Roman" w:cs="Times New Roman"/>
          <w:color w:val="000000"/>
          <w:shd w:val="clear" w:color="auto" w:fill="FFFFFF"/>
        </w:rPr>
        <w:t xml:space="preserve">, J. N., </w:t>
      </w:r>
      <w:proofErr w:type="spellStart"/>
      <w:r w:rsidRPr="00F2191B">
        <w:rPr>
          <w:rFonts w:ascii="Times New Roman" w:hAnsi="Times New Roman" w:cs="Times New Roman"/>
          <w:color w:val="000000"/>
          <w:shd w:val="clear" w:color="auto" w:fill="FFFFFF"/>
        </w:rPr>
        <w:t>Segert</w:t>
      </w:r>
      <w:proofErr w:type="spellEnd"/>
      <w:r w:rsidRPr="00F2191B">
        <w:rPr>
          <w:rFonts w:ascii="Times New Roman" w:hAnsi="Times New Roman" w:cs="Times New Roman"/>
          <w:color w:val="000000"/>
          <w:shd w:val="clear" w:color="auto" w:fill="FFFFFF"/>
        </w:rPr>
        <w:t xml:space="preserve">, I., &amp; </w:t>
      </w:r>
      <w:proofErr w:type="spellStart"/>
      <w:r w:rsidRPr="00F2191B">
        <w:rPr>
          <w:rFonts w:ascii="Times New Roman" w:hAnsi="Times New Roman" w:cs="Times New Roman"/>
          <w:color w:val="000000"/>
          <w:shd w:val="clear" w:color="auto" w:fill="FFFFFF"/>
        </w:rPr>
        <w:t>Bartholow</w:t>
      </w:r>
      <w:proofErr w:type="spellEnd"/>
      <w:r w:rsidRPr="00F2191B">
        <w:rPr>
          <w:rFonts w:ascii="Times New Roman" w:hAnsi="Times New Roman" w:cs="Times New Roman"/>
          <w:color w:val="000000"/>
          <w:shd w:val="clear" w:color="auto" w:fill="FFFFFF"/>
        </w:rPr>
        <w:t>, B. D. (</w:t>
      </w:r>
      <w:r w:rsidR="009A089F" w:rsidRPr="00F2191B">
        <w:rPr>
          <w:rFonts w:ascii="Times New Roman" w:hAnsi="Times New Roman" w:cs="Times New Roman"/>
          <w:color w:val="000000"/>
          <w:shd w:val="clear" w:color="auto" w:fill="FFFFFF"/>
        </w:rPr>
        <w:t>201</w:t>
      </w:r>
      <w:r w:rsidR="00A3568D">
        <w:rPr>
          <w:rFonts w:ascii="Times New Roman" w:hAnsi="Times New Roman" w:cs="Times New Roman"/>
          <w:color w:val="000000"/>
          <w:shd w:val="clear" w:color="auto" w:fill="FFFFFF"/>
        </w:rPr>
        <w:t>9</w:t>
      </w:r>
      <w:r w:rsidRPr="00F2191B">
        <w:rPr>
          <w:rFonts w:ascii="Times New Roman" w:hAnsi="Times New Roman" w:cs="Times New Roman"/>
          <w:color w:val="000000"/>
          <w:shd w:val="clear" w:color="auto" w:fill="FFFFFF"/>
        </w:rPr>
        <w:t xml:space="preserve">). Null effects of game violence, game difficulty, and 2D:4D digit ratio on aggressive behavior. </w:t>
      </w:r>
      <w:r w:rsidRPr="00F2191B">
        <w:rPr>
          <w:rFonts w:ascii="Times New Roman" w:hAnsi="Times New Roman" w:cs="Times New Roman"/>
          <w:i/>
          <w:color w:val="000000"/>
          <w:shd w:val="clear" w:color="auto" w:fill="FFFFFF"/>
        </w:rPr>
        <w:t>Psychological Science</w:t>
      </w:r>
      <w:r w:rsidR="00A3568D">
        <w:rPr>
          <w:rFonts w:ascii="Times New Roman" w:hAnsi="Times New Roman" w:cs="Times New Roman"/>
          <w:color w:val="000000"/>
          <w:shd w:val="clear" w:color="auto" w:fill="FFFFFF"/>
        </w:rPr>
        <w:t>, 30(4), 606-616.</w:t>
      </w:r>
      <w:r w:rsidRPr="00F2191B">
        <w:rPr>
          <w:rFonts w:ascii="Times New Roman" w:hAnsi="Times New Roman" w:cs="Times New Roman"/>
          <w:color w:val="000000"/>
          <w:shd w:val="clear" w:color="auto" w:fill="FFFFFF"/>
        </w:rPr>
        <w:t xml:space="preserve"> </w:t>
      </w:r>
      <w:r w:rsidR="00F2191B" w:rsidRPr="00F2191B">
        <w:rPr>
          <w:rFonts w:ascii="Times New Roman" w:hAnsi="Times New Roman" w:cs="Times New Roman"/>
          <w:color w:val="000000"/>
          <w:shd w:val="clear" w:color="auto" w:fill="FFFFFF"/>
        </w:rPr>
        <w:t>DOI</w:t>
      </w:r>
      <w:r w:rsidR="009A089F" w:rsidRPr="00F2191B">
        <w:rPr>
          <w:rFonts w:ascii="Times New Roman" w:hAnsi="Times New Roman" w:cs="Times New Roman"/>
          <w:color w:val="000000"/>
          <w:shd w:val="clear" w:color="auto" w:fill="FFFFFF"/>
        </w:rPr>
        <w:t xml:space="preserve">: </w:t>
      </w:r>
      <w:hyperlink r:id="rId17" w:history="1">
        <w:r w:rsidR="009A089F" w:rsidRPr="00F2191B">
          <w:rPr>
            <w:rStyle w:val="Hyperlink"/>
            <w:rFonts w:ascii="Times New Roman" w:hAnsi="Times New Roman" w:cs="Times New Roman"/>
            <w:color w:val="006ACC"/>
            <w:shd w:val="clear" w:color="auto" w:fill="FFFFFF"/>
          </w:rPr>
          <w:t>10.1177/0956797619829688</w:t>
        </w:r>
      </w:hyperlink>
      <w:r w:rsidRPr="00F2191B">
        <w:rPr>
          <w:rFonts w:ascii="Times New Roman" w:hAnsi="Times New Roman" w:cs="Times New Roman"/>
          <w:color w:val="000000"/>
          <w:shd w:val="clear" w:color="auto" w:fill="FFFFFF"/>
        </w:rPr>
        <w:t xml:space="preserve"> </w:t>
      </w:r>
    </w:p>
    <w:p w14:paraId="1C3074E3" w14:textId="77777777" w:rsidR="00F2443D" w:rsidRDefault="00391919" w:rsidP="00186E18">
      <w:pPr>
        <w:pStyle w:val="NoSpacing"/>
        <w:ind w:left="720" w:hanging="720"/>
        <w:rPr>
          <w:rFonts w:ascii="Times New Roman" w:hAnsi="Times New Roman" w:cs="Times New Roman"/>
          <w:shd w:val="clear" w:color="auto" w:fill="FFFFFF"/>
        </w:rPr>
      </w:pPr>
      <w:proofErr w:type="gramStart"/>
      <w:r>
        <w:rPr>
          <w:rFonts w:ascii="Times New Roman" w:hAnsi="Times New Roman" w:cs="Times New Roman"/>
          <w:shd w:val="clear" w:color="auto" w:fill="FFFFFF"/>
        </w:rPr>
        <w:t xml:space="preserve">Landrum, A. R., </w:t>
      </w:r>
      <w:r w:rsidRPr="00856FE7">
        <w:rPr>
          <w:rFonts w:ascii="Times New Roman" w:hAnsi="Times New Roman" w:cs="Times New Roman"/>
          <w:b/>
          <w:shd w:val="clear" w:color="auto" w:fill="FFFFFF"/>
        </w:rPr>
        <w:t>Hilgard, J.,</w:t>
      </w:r>
      <w:r>
        <w:rPr>
          <w:rFonts w:ascii="Times New Roman" w:hAnsi="Times New Roman" w:cs="Times New Roman"/>
          <w:shd w:val="clear" w:color="auto" w:fill="FFFFFF"/>
        </w:rPr>
        <w:t xml:space="preserve"> Lull, R. B., Akin, H., &amp; Hall Jamieson, K. (</w:t>
      </w:r>
      <w:r w:rsidR="00A45FC1">
        <w:rPr>
          <w:rFonts w:ascii="Times New Roman" w:hAnsi="Times New Roman" w:cs="Times New Roman"/>
          <w:shd w:val="clear" w:color="auto" w:fill="FFFFFF"/>
        </w:rPr>
        <w:t>2018).</w:t>
      </w:r>
      <w:proofErr w:type="gramEnd"/>
      <w:r w:rsidR="00A45FC1">
        <w:rPr>
          <w:rFonts w:ascii="Times New Roman" w:hAnsi="Times New Roman" w:cs="Times New Roman"/>
          <w:shd w:val="clear" w:color="auto" w:fill="FFFFFF"/>
        </w:rPr>
        <w:t xml:space="preserve"> </w:t>
      </w:r>
      <w:proofErr w:type="gramStart"/>
      <w:r w:rsidRPr="00391919">
        <w:rPr>
          <w:rFonts w:ascii="Times New Roman" w:hAnsi="Times New Roman" w:cs="Times New Roman"/>
          <w:shd w:val="clear" w:color="auto" w:fill="FFFFFF"/>
        </w:rPr>
        <w:t>Open and transparent research practices</w:t>
      </w:r>
      <w:r w:rsidR="00C15780">
        <w:rPr>
          <w:rFonts w:ascii="Times New Roman" w:hAnsi="Times New Roman" w:cs="Times New Roman"/>
          <w:shd w:val="clear" w:color="auto" w:fill="FFFFFF"/>
        </w:rPr>
        <w:t xml:space="preserve"> and</w:t>
      </w:r>
      <w:r w:rsidRPr="00391919">
        <w:rPr>
          <w:rFonts w:ascii="Times New Roman" w:hAnsi="Times New Roman" w:cs="Times New Roman"/>
          <w:shd w:val="clear" w:color="auto" w:fill="FFFFFF"/>
        </w:rPr>
        <w:t xml:space="preserve"> public perceptions of </w:t>
      </w:r>
      <w:r w:rsidR="00C15780">
        <w:rPr>
          <w:rFonts w:ascii="Times New Roman" w:hAnsi="Times New Roman" w:cs="Times New Roman"/>
          <w:shd w:val="clear" w:color="auto" w:fill="FFFFFF"/>
        </w:rPr>
        <w:t xml:space="preserve">the </w:t>
      </w:r>
      <w:r w:rsidRPr="00391919">
        <w:rPr>
          <w:rFonts w:ascii="Times New Roman" w:hAnsi="Times New Roman" w:cs="Times New Roman"/>
          <w:shd w:val="clear" w:color="auto" w:fill="FFFFFF"/>
        </w:rPr>
        <w:t>trustworthiness</w:t>
      </w:r>
      <w:r w:rsidR="00C15780">
        <w:rPr>
          <w:rFonts w:ascii="Times New Roman" w:hAnsi="Times New Roman" w:cs="Times New Roman"/>
          <w:shd w:val="clear" w:color="auto" w:fill="FFFFFF"/>
        </w:rPr>
        <w:t xml:space="preserve"> of</w:t>
      </w:r>
      <w:r w:rsidRPr="00391919">
        <w:rPr>
          <w:rFonts w:ascii="Times New Roman" w:hAnsi="Times New Roman" w:cs="Times New Roman"/>
          <w:shd w:val="clear" w:color="auto" w:fill="FFFFFF"/>
        </w:rPr>
        <w:t xml:space="preserve"> agricultural biotechnology organizations</w:t>
      </w:r>
      <w:r>
        <w:rPr>
          <w:rFonts w:ascii="Times New Roman" w:hAnsi="Times New Roman" w:cs="Times New Roman"/>
          <w:shd w:val="clear" w:color="auto" w:fill="FFFFFF"/>
        </w:rPr>
        <w:t>.</w:t>
      </w:r>
      <w:proofErr w:type="gramEnd"/>
      <w:r w:rsidR="00E53906">
        <w:rPr>
          <w:rFonts w:ascii="Times New Roman" w:hAnsi="Times New Roman" w:cs="Times New Roman"/>
          <w:shd w:val="clear" w:color="auto" w:fill="FFFFFF"/>
        </w:rPr>
        <w:t xml:space="preserve"> </w:t>
      </w:r>
      <w:proofErr w:type="gramStart"/>
      <w:r w:rsidR="00E53906" w:rsidRPr="00E53906">
        <w:rPr>
          <w:rFonts w:ascii="Times New Roman" w:hAnsi="Times New Roman" w:cs="Times New Roman"/>
          <w:i/>
          <w:shd w:val="clear" w:color="auto" w:fill="FFFFFF"/>
        </w:rPr>
        <w:t>Journal of Science Communication</w:t>
      </w:r>
      <w:r w:rsidR="00E53906">
        <w:rPr>
          <w:rFonts w:ascii="Times New Roman" w:hAnsi="Times New Roman" w:cs="Times New Roman"/>
          <w:i/>
          <w:shd w:val="clear" w:color="auto" w:fill="FFFFFF"/>
        </w:rPr>
        <w:t>.</w:t>
      </w:r>
      <w:proofErr w:type="gramEnd"/>
      <w:r w:rsidR="00C15780">
        <w:rPr>
          <w:rFonts w:ascii="Times New Roman" w:hAnsi="Times New Roman" w:cs="Times New Roman"/>
          <w:shd w:val="clear" w:color="auto" w:fill="FFFFFF"/>
        </w:rPr>
        <w:t xml:space="preserve"> DOI: </w:t>
      </w:r>
      <w:r w:rsidR="00C15780" w:rsidRPr="00C15780">
        <w:rPr>
          <w:rFonts w:ascii="Times New Roman" w:hAnsi="Times New Roman" w:cs="Times New Roman"/>
          <w:shd w:val="clear" w:color="auto" w:fill="FFFFFF"/>
        </w:rPr>
        <w:t>10.22323/2.17020204</w:t>
      </w:r>
    </w:p>
    <w:p w14:paraId="47294118" w14:textId="065DE0D0" w:rsidR="00186E18" w:rsidRDefault="00186E18" w:rsidP="00186E18">
      <w:pPr>
        <w:pStyle w:val="NoSpacing"/>
        <w:ind w:left="720" w:hanging="720"/>
        <w:rPr>
          <w:rFonts w:ascii="Times New Roman" w:hAnsi="Times New Roman" w:cs="Times New Roman"/>
        </w:rPr>
      </w:pPr>
      <w:proofErr w:type="gramStart"/>
      <w:r w:rsidRPr="00895611">
        <w:rPr>
          <w:rFonts w:ascii="Times New Roman" w:hAnsi="Times New Roman" w:cs="Times New Roman"/>
          <w:b/>
        </w:rPr>
        <w:t>Hilgard, J.</w:t>
      </w:r>
      <w:r>
        <w:rPr>
          <w:rFonts w:ascii="Times New Roman" w:hAnsi="Times New Roman" w:cs="Times New Roman"/>
        </w:rPr>
        <w:t>, and Hall Jamieson, K. (</w:t>
      </w:r>
      <w:r w:rsidR="00EE4A63">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w:t>
      </w:r>
      <w:r w:rsidRPr="00186E18">
        <w:rPr>
          <w:rFonts w:ascii="Times New Roman" w:hAnsi="Times New Roman" w:cs="Times New Roman"/>
        </w:rPr>
        <w:t xml:space="preserve">Does a </w:t>
      </w:r>
      <w:r>
        <w:rPr>
          <w:rFonts w:ascii="Times New Roman" w:hAnsi="Times New Roman" w:cs="Times New Roman"/>
        </w:rPr>
        <w:t>scientific b</w:t>
      </w:r>
      <w:r w:rsidRPr="00186E18">
        <w:rPr>
          <w:rFonts w:ascii="Times New Roman" w:hAnsi="Times New Roman" w:cs="Times New Roman"/>
        </w:rPr>
        <w:t xml:space="preserve">reakthrough </w:t>
      </w:r>
      <w:r>
        <w:rPr>
          <w:rFonts w:ascii="Times New Roman" w:hAnsi="Times New Roman" w:cs="Times New Roman"/>
        </w:rPr>
        <w:t>i</w:t>
      </w:r>
      <w:r w:rsidRPr="00186E18">
        <w:rPr>
          <w:rFonts w:ascii="Times New Roman" w:hAnsi="Times New Roman" w:cs="Times New Roman"/>
        </w:rPr>
        <w:t xml:space="preserve">ncrease </w:t>
      </w:r>
      <w:r>
        <w:rPr>
          <w:rFonts w:ascii="Times New Roman" w:hAnsi="Times New Roman" w:cs="Times New Roman"/>
        </w:rPr>
        <w:t>c</w:t>
      </w:r>
      <w:r w:rsidRPr="00186E18">
        <w:rPr>
          <w:rFonts w:ascii="Times New Roman" w:hAnsi="Times New Roman" w:cs="Times New Roman"/>
        </w:rPr>
        <w:t xml:space="preserve">onfidence in </w:t>
      </w:r>
      <w:r>
        <w:rPr>
          <w:rFonts w:ascii="Times New Roman" w:hAnsi="Times New Roman" w:cs="Times New Roman"/>
        </w:rPr>
        <w:t>s</w:t>
      </w:r>
      <w:r w:rsidRPr="00186E18">
        <w:rPr>
          <w:rFonts w:ascii="Times New Roman" w:hAnsi="Times New Roman" w:cs="Times New Roman"/>
        </w:rPr>
        <w:t xml:space="preserve">cience? </w:t>
      </w:r>
      <w:proofErr w:type="gramStart"/>
      <w:r w:rsidRPr="00186E18">
        <w:rPr>
          <w:rFonts w:ascii="Times New Roman" w:hAnsi="Times New Roman" w:cs="Times New Roman"/>
        </w:rPr>
        <w:t xml:space="preserve">News of a </w:t>
      </w:r>
      <w:proofErr w:type="spellStart"/>
      <w:r w:rsidRPr="00186E18">
        <w:rPr>
          <w:rFonts w:ascii="Times New Roman" w:hAnsi="Times New Roman" w:cs="Times New Roman"/>
        </w:rPr>
        <w:t>Zika</w:t>
      </w:r>
      <w:proofErr w:type="spellEnd"/>
      <w:r w:rsidRPr="00186E18">
        <w:rPr>
          <w:rFonts w:ascii="Times New Roman" w:hAnsi="Times New Roman" w:cs="Times New Roman"/>
        </w:rPr>
        <w:t xml:space="preserve"> </w:t>
      </w:r>
      <w:r>
        <w:rPr>
          <w:rFonts w:ascii="Times New Roman" w:hAnsi="Times New Roman" w:cs="Times New Roman"/>
        </w:rPr>
        <w:t>v</w:t>
      </w:r>
      <w:r w:rsidRPr="00186E18">
        <w:rPr>
          <w:rFonts w:ascii="Times New Roman" w:hAnsi="Times New Roman" w:cs="Times New Roman"/>
        </w:rPr>
        <w:t xml:space="preserve">accine and </w:t>
      </w:r>
      <w:r>
        <w:rPr>
          <w:rFonts w:ascii="Times New Roman" w:hAnsi="Times New Roman" w:cs="Times New Roman"/>
        </w:rPr>
        <w:t>t</w:t>
      </w:r>
      <w:r w:rsidRPr="00186E18">
        <w:rPr>
          <w:rFonts w:ascii="Times New Roman" w:hAnsi="Times New Roman" w:cs="Times New Roman"/>
        </w:rPr>
        <w:t xml:space="preserve">rust in </w:t>
      </w:r>
      <w:r>
        <w:rPr>
          <w:rFonts w:ascii="Times New Roman" w:hAnsi="Times New Roman" w:cs="Times New Roman"/>
        </w:rPr>
        <w:t>s</w:t>
      </w:r>
      <w:r w:rsidRPr="00186E18">
        <w:rPr>
          <w:rFonts w:ascii="Times New Roman" w:hAnsi="Times New Roman" w:cs="Times New Roman"/>
        </w:rPr>
        <w:t>cience</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Science Communication</w:t>
      </w:r>
      <w:r w:rsidR="00EE4A63">
        <w:rPr>
          <w:rFonts w:ascii="Times New Roman" w:hAnsi="Times New Roman" w:cs="Times New Roman"/>
          <w:i/>
        </w:rPr>
        <w:t>, 39</w:t>
      </w:r>
      <w:r w:rsidR="00EE4A63">
        <w:rPr>
          <w:rFonts w:ascii="Times New Roman" w:hAnsi="Times New Roman" w:cs="Times New Roman"/>
        </w:rPr>
        <w:t>(4), 548-560</w:t>
      </w:r>
      <w:r>
        <w:rPr>
          <w:rFonts w:ascii="Times New Roman" w:hAnsi="Times New Roman" w:cs="Times New Roman"/>
        </w:rPr>
        <w:t>.</w:t>
      </w:r>
      <w:r>
        <w:rPr>
          <w:rFonts w:ascii="Times New Roman" w:hAnsi="Times New Roman" w:cs="Times New Roman"/>
          <w:i/>
        </w:rPr>
        <w:t xml:space="preserve"> </w:t>
      </w:r>
      <w:r w:rsidR="00EE4A63">
        <w:rPr>
          <w:rFonts w:ascii="Times New Roman" w:hAnsi="Times New Roman" w:cs="Times New Roman"/>
        </w:rPr>
        <w:t xml:space="preserve">DOI: </w:t>
      </w:r>
      <w:r w:rsidR="00EE4A63" w:rsidRPr="00EE4A63">
        <w:rPr>
          <w:rFonts w:ascii="Times New Roman" w:hAnsi="Times New Roman" w:cs="Times New Roman"/>
        </w:rPr>
        <w:t>10.1177/1075547017719075</w:t>
      </w:r>
    </w:p>
    <w:p w14:paraId="14B30179" w14:textId="5A5AF72D" w:rsidR="00186E18" w:rsidRPr="00186E18" w:rsidRDefault="00186E18" w:rsidP="00186E18">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Mazurek</w:t>
      </w:r>
      <w:proofErr w:type="spellEnd"/>
      <w:r>
        <w:rPr>
          <w:rFonts w:ascii="Times New Roman" w:hAnsi="Times New Roman" w:cs="Times New Roman"/>
        </w:rPr>
        <w:t xml:space="preserve">, M. O., &amp; </w:t>
      </w:r>
      <w:r>
        <w:rPr>
          <w:rFonts w:ascii="Times New Roman" w:hAnsi="Times New Roman" w:cs="Times New Roman"/>
          <w:b/>
        </w:rPr>
        <w:t>Hilgard, J.</w:t>
      </w:r>
      <w:r>
        <w:rPr>
          <w:rFonts w:ascii="Times New Roman" w:hAnsi="Times New Roman" w:cs="Times New Roman"/>
        </w:rPr>
        <w:t xml:space="preserve"> (2017).</w:t>
      </w:r>
      <w:proofErr w:type="gramEnd"/>
      <w:r>
        <w:rPr>
          <w:rFonts w:ascii="Times New Roman" w:hAnsi="Times New Roman" w:cs="Times New Roman"/>
        </w:rPr>
        <w:t xml:space="preserve"> </w:t>
      </w:r>
      <w:proofErr w:type="gramStart"/>
      <w:r w:rsidR="00B002CE">
        <w:rPr>
          <w:rFonts w:ascii="Times New Roman" w:hAnsi="Times New Roman" w:cs="Times New Roman"/>
        </w:rPr>
        <w:t>Pathological game use</w:t>
      </w:r>
      <w:r>
        <w:rPr>
          <w:rFonts w:ascii="Times New Roman" w:hAnsi="Times New Roman" w:cs="Times New Roman"/>
        </w:rPr>
        <w:t xml:space="preserve"> in adults with and without Autism Spectrum Disorder.</w:t>
      </w:r>
      <w:proofErr w:type="gramEnd"/>
      <w:r>
        <w:rPr>
          <w:rFonts w:ascii="Times New Roman" w:hAnsi="Times New Roman" w:cs="Times New Roman"/>
        </w:rPr>
        <w:t xml:space="preserve"> </w:t>
      </w:r>
      <w:proofErr w:type="spellStart"/>
      <w:proofErr w:type="gramStart"/>
      <w:r>
        <w:rPr>
          <w:rFonts w:ascii="Times New Roman" w:hAnsi="Times New Roman" w:cs="Times New Roman"/>
          <w:i/>
        </w:rPr>
        <w:t>PeerJ</w:t>
      </w:r>
      <w:proofErr w:type="spellEnd"/>
      <w:r>
        <w:rPr>
          <w:rFonts w:ascii="Times New Roman" w:hAnsi="Times New Roman" w:cs="Times New Roman"/>
          <w:i/>
        </w:rPr>
        <w:t>.</w:t>
      </w:r>
      <w:proofErr w:type="gramEnd"/>
      <w:r>
        <w:rPr>
          <w:rFonts w:ascii="Times New Roman" w:hAnsi="Times New Roman" w:cs="Times New Roman"/>
          <w:i/>
        </w:rPr>
        <w:t xml:space="preserve"> </w:t>
      </w:r>
      <w:r>
        <w:rPr>
          <w:rFonts w:ascii="Times New Roman" w:hAnsi="Times New Roman" w:cs="Times New Roman"/>
        </w:rPr>
        <w:t xml:space="preserve">DOI: </w:t>
      </w:r>
      <w:hyperlink r:id="rId18" w:history="1">
        <w:r>
          <w:rPr>
            <w:rStyle w:val="Hyperlink"/>
            <w:rFonts w:ascii="Helvetica" w:hAnsi="Helvetica"/>
            <w:color w:val="2A85E8"/>
            <w:sz w:val="22"/>
            <w:szCs w:val="22"/>
            <w:shd w:val="clear" w:color="auto" w:fill="FFFFFF"/>
          </w:rPr>
          <w:t>10.7717/peerj.3393</w:t>
        </w:r>
      </w:hyperlink>
    </w:p>
    <w:p w14:paraId="33E393B5" w14:textId="77777777" w:rsidR="00991414" w:rsidRDefault="00991414" w:rsidP="00991414">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Rouder</w:t>
      </w:r>
      <w:proofErr w:type="spellEnd"/>
      <w:r>
        <w:rPr>
          <w:rFonts w:ascii="Times New Roman" w:hAnsi="Times New Roman" w:cs="Times New Roman"/>
        </w:rPr>
        <w:t>, J. N. (</w:t>
      </w:r>
      <w:r w:rsidR="00186E18">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Overstated evidence for short-term effects of violent games on affect and behavior: A reanalysis of Anderson et al. (2010). </w:t>
      </w:r>
      <w:r>
        <w:rPr>
          <w:rFonts w:ascii="Times New Roman" w:hAnsi="Times New Roman" w:cs="Times New Roman"/>
          <w:i/>
        </w:rPr>
        <w:t>Psychological Bulletin</w:t>
      </w:r>
      <w:r w:rsidR="00186E18">
        <w:rPr>
          <w:rFonts w:ascii="Times New Roman" w:hAnsi="Times New Roman" w:cs="Times New Roman"/>
          <w:i/>
        </w:rPr>
        <w:t>, 143</w:t>
      </w:r>
      <w:r w:rsidR="00186E18">
        <w:rPr>
          <w:rFonts w:ascii="Times New Roman" w:hAnsi="Times New Roman" w:cs="Times New Roman"/>
        </w:rPr>
        <w:t xml:space="preserve">(7), 757-774. DOI: </w:t>
      </w:r>
      <w:r w:rsidR="00186E18" w:rsidRPr="00186E18">
        <w:rPr>
          <w:rFonts w:ascii="Times New Roman" w:hAnsi="Times New Roman" w:cs="Times New Roman"/>
        </w:rPr>
        <w:t>10.1037/bul0000074</w:t>
      </w:r>
      <w:r>
        <w:rPr>
          <w:rFonts w:ascii="Times New Roman" w:hAnsi="Times New Roman" w:cs="Times New Roman"/>
        </w:rPr>
        <w:t xml:space="preserve"> </w:t>
      </w:r>
    </w:p>
    <w:p w14:paraId="55086212" w14:textId="77777777" w:rsidR="00693442" w:rsidRPr="00693442" w:rsidRDefault="00693442" w:rsidP="00693442">
      <w:pPr>
        <w:pStyle w:val="NoSpacing"/>
        <w:ind w:left="720" w:hanging="720"/>
      </w:pPr>
      <w:proofErr w:type="gramStart"/>
      <w:r w:rsidRPr="006375D2">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w:t>
      </w:r>
      <w:proofErr w:type="spellStart"/>
      <w:r>
        <w:rPr>
          <w:rFonts w:ascii="Times New Roman" w:hAnsi="Times New Roman" w:cs="Times New Roman"/>
        </w:rPr>
        <w:t>Bartholow</w:t>
      </w:r>
      <w:proofErr w:type="spellEnd"/>
      <w:r>
        <w:rPr>
          <w:rFonts w:ascii="Times New Roman" w:hAnsi="Times New Roman" w:cs="Times New Roman"/>
        </w:rPr>
        <w:t xml:space="preserve">, B. D., &amp; </w:t>
      </w:r>
      <w:proofErr w:type="spellStart"/>
      <w:r>
        <w:rPr>
          <w:rFonts w:ascii="Times New Roman" w:hAnsi="Times New Roman" w:cs="Times New Roman"/>
        </w:rPr>
        <w:t>Rouder</w:t>
      </w:r>
      <w:proofErr w:type="spellEnd"/>
      <w:r>
        <w:rPr>
          <w:rFonts w:ascii="Times New Roman" w:hAnsi="Times New Roman" w:cs="Times New Roman"/>
        </w:rPr>
        <w:t>, J. (2017).</w:t>
      </w:r>
      <w:proofErr w:type="gramEnd"/>
      <w:r>
        <w:rPr>
          <w:rFonts w:ascii="Times New Roman" w:hAnsi="Times New Roman" w:cs="Times New Roman"/>
        </w:rPr>
        <w:t xml:space="preserve"> </w:t>
      </w:r>
      <w:r w:rsidRPr="00E259D1">
        <w:rPr>
          <w:rFonts w:ascii="Times New Roman" w:hAnsi="Times New Roman" w:cs="Times New Roman"/>
        </w:rPr>
        <w:t xml:space="preserve">How </w:t>
      </w:r>
      <w:r>
        <w:rPr>
          <w:rFonts w:ascii="Times New Roman" w:hAnsi="Times New Roman" w:cs="Times New Roman"/>
        </w:rPr>
        <w:t>m</w:t>
      </w:r>
      <w:r w:rsidRPr="00E259D1">
        <w:rPr>
          <w:rFonts w:ascii="Times New Roman" w:hAnsi="Times New Roman" w:cs="Times New Roman"/>
        </w:rPr>
        <w:t xml:space="preserve">uch </w:t>
      </w:r>
      <w:r>
        <w:rPr>
          <w:rFonts w:ascii="Times New Roman" w:hAnsi="Times New Roman" w:cs="Times New Roman"/>
        </w:rPr>
        <w:t>e</w:t>
      </w:r>
      <w:r w:rsidRPr="00E259D1">
        <w:rPr>
          <w:rFonts w:ascii="Times New Roman" w:hAnsi="Times New Roman" w:cs="Times New Roman"/>
        </w:rPr>
        <w:t xml:space="preserve">vidence </w:t>
      </w:r>
      <w:r>
        <w:rPr>
          <w:rFonts w:ascii="Times New Roman" w:hAnsi="Times New Roman" w:cs="Times New Roman"/>
        </w:rPr>
        <w:t>i</w:t>
      </w:r>
      <w:r w:rsidRPr="00E259D1">
        <w:rPr>
          <w:rFonts w:ascii="Times New Roman" w:hAnsi="Times New Roman" w:cs="Times New Roman"/>
        </w:rPr>
        <w:t xml:space="preserve">s </w:t>
      </w:r>
      <w:r w:rsidRPr="00E259D1">
        <w:rPr>
          <w:rFonts w:ascii="Times New Roman" w:hAnsi="Times New Roman" w:cs="Times New Roman"/>
          <w:i/>
        </w:rPr>
        <w:t>p</w:t>
      </w:r>
      <w:r w:rsidRPr="00E259D1">
        <w:rPr>
          <w:rFonts w:ascii="Times New Roman" w:hAnsi="Times New Roman" w:cs="Times New Roman"/>
        </w:rPr>
        <w:t xml:space="preserve"> &gt; .05? </w:t>
      </w:r>
      <w:proofErr w:type="gramStart"/>
      <w:r w:rsidRPr="00E259D1">
        <w:rPr>
          <w:rFonts w:ascii="Times New Roman" w:hAnsi="Times New Roman" w:cs="Times New Roman"/>
        </w:rPr>
        <w:t xml:space="preserve">Stimulus </w:t>
      </w:r>
      <w:r>
        <w:rPr>
          <w:rFonts w:ascii="Times New Roman" w:hAnsi="Times New Roman" w:cs="Times New Roman"/>
        </w:rPr>
        <w:t>p</w:t>
      </w:r>
      <w:r w:rsidRPr="00E259D1">
        <w:rPr>
          <w:rFonts w:ascii="Times New Roman" w:hAnsi="Times New Roman" w:cs="Times New Roman"/>
        </w:rPr>
        <w:t>re-</w:t>
      </w:r>
      <w:r>
        <w:rPr>
          <w:rFonts w:ascii="Times New Roman" w:hAnsi="Times New Roman" w:cs="Times New Roman"/>
        </w:rPr>
        <w:t>t</w:t>
      </w:r>
      <w:r w:rsidRPr="00E259D1">
        <w:rPr>
          <w:rFonts w:ascii="Times New Roman" w:hAnsi="Times New Roman" w:cs="Times New Roman"/>
        </w:rPr>
        <w:t xml:space="preserve">esting and </w:t>
      </w:r>
      <w:r>
        <w:rPr>
          <w:rFonts w:ascii="Times New Roman" w:hAnsi="Times New Roman" w:cs="Times New Roman"/>
        </w:rPr>
        <w:t>n</w:t>
      </w:r>
      <w:r w:rsidRPr="00E259D1">
        <w:rPr>
          <w:rFonts w:ascii="Times New Roman" w:hAnsi="Times New Roman" w:cs="Times New Roman"/>
        </w:rPr>
        <w:t xml:space="preserve">ull </w:t>
      </w:r>
      <w:r>
        <w:rPr>
          <w:rFonts w:ascii="Times New Roman" w:hAnsi="Times New Roman" w:cs="Times New Roman"/>
        </w:rPr>
        <w:t>p</w:t>
      </w:r>
      <w:r w:rsidRPr="00E259D1">
        <w:rPr>
          <w:rFonts w:ascii="Times New Roman" w:hAnsi="Times New Roman" w:cs="Times New Roman"/>
        </w:rPr>
        <w:t xml:space="preserve">rimary </w:t>
      </w:r>
      <w:r>
        <w:rPr>
          <w:rFonts w:ascii="Times New Roman" w:hAnsi="Times New Roman" w:cs="Times New Roman"/>
        </w:rPr>
        <w:t>o</w:t>
      </w:r>
      <w:r w:rsidRPr="00E259D1">
        <w:rPr>
          <w:rFonts w:ascii="Times New Roman" w:hAnsi="Times New Roman" w:cs="Times New Roman"/>
        </w:rPr>
        <w:t xml:space="preserve">utcomes in </w:t>
      </w:r>
      <w:r>
        <w:rPr>
          <w:rFonts w:ascii="Times New Roman" w:hAnsi="Times New Roman" w:cs="Times New Roman"/>
        </w:rPr>
        <w:t>v</w:t>
      </w:r>
      <w:r w:rsidRPr="00E259D1">
        <w:rPr>
          <w:rFonts w:ascii="Times New Roman" w:hAnsi="Times New Roman" w:cs="Times New Roman"/>
        </w:rPr>
        <w:t xml:space="preserve">iolent </w:t>
      </w:r>
      <w:r>
        <w:rPr>
          <w:rFonts w:ascii="Times New Roman" w:hAnsi="Times New Roman" w:cs="Times New Roman"/>
        </w:rPr>
        <w:t>v</w:t>
      </w:r>
      <w:r w:rsidRPr="00E259D1">
        <w:rPr>
          <w:rFonts w:ascii="Times New Roman" w:hAnsi="Times New Roman" w:cs="Times New Roman"/>
        </w:rPr>
        <w:t xml:space="preserve">ideo </w:t>
      </w:r>
      <w:r>
        <w:rPr>
          <w:rFonts w:ascii="Times New Roman" w:hAnsi="Times New Roman" w:cs="Times New Roman"/>
        </w:rPr>
        <w:t>g</w:t>
      </w:r>
      <w:r w:rsidRPr="00E259D1">
        <w:rPr>
          <w:rFonts w:ascii="Times New Roman" w:hAnsi="Times New Roman" w:cs="Times New Roman"/>
        </w:rPr>
        <w:t xml:space="preserve">ames </w:t>
      </w:r>
      <w:r>
        <w:rPr>
          <w:rFonts w:ascii="Times New Roman" w:hAnsi="Times New Roman" w:cs="Times New Roman"/>
        </w:rPr>
        <w:t>r</w:t>
      </w:r>
      <w:r w:rsidRPr="00E259D1">
        <w:rPr>
          <w:rFonts w:ascii="Times New Roman" w:hAnsi="Times New Roman" w:cs="Times New Roman"/>
        </w:rPr>
        <w:t>esearch</w:t>
      </w:r>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Psychology of Popular Media Culture, 6</w:t>
      </w:r>
      <w:r>
        <w:rPr>
          <w:rFonts w:ascii="Times New Roman" w:hAnsi="Times New Roman" w:cs="Times New Roman"/>
        </w:rPr>
        <w:t>(4),</w:t>
      </w:r>
      <w:r>
        <w:rPr>
          <w:rFonts w:ascii="Times New Roman" w:hAnsi="Times New Roman" w:cs="Times New Roman"/>
          <w:i/>
        </w:rPr>
        <w:t xml:space="preserve"> </w:t>
      </w:r>
      <w:r w:rsidRPr="00693442">
        <w:rPr>
          <w:rFonts w:ascii="Times New Roman" w:hAnsi="Times New Roman" w:cs="Times New Roman"/>
        </w:rPr>
        <w:t>361-380. DOI: 10.1037/ppm0000102</w:t>
      </w:r>
    </w:p>
    <w:p w14:paraId="6558076F" w14:textId="37F743B0" w:rsidR="005A5189" w:rsidRDefault="00D908B3" w:rsidP="00D908B3">
      <w:pPr>
        <w:pStyle w:val="NoSpacing"/>
        <w:ind w:left="720" w:hanging="720"/>
        <w:rPr>
          <w:rFonts w:ascii="Times New Roman" w:hAnsi="Times New Roman" w:cs="Times New Roman"/>
        </w:rPr>
      </w:pPr>
      <w:proofErr w:type="gramStart"/>
      <w:r>
        <w:rPr>
          <w:rFonts w:ascii="Times New Roman" w:hAnsi="Times New Roman" w:cs="Times New Roman"/>
          <w:b/>
        </w:rPr>
        <w:lastRenderedPageBreak/>
        <w:t>Hilgard, J.,</w:t>
      </w:r>
      <w:r>
        <w:rPr>
          <w:rFonts w:ascii="Times New Roman" w:hAnsi="Times New Roman" w:cs="Times New Roman"/>
        </w:rPr>
        <w:t xml:space="preserve"> </w:t>
      </w:r>
      <w:proofErr w:type="spellStart"/>
      <w:r>
        <w:rPr>
          <w:rFonts w:ascii="Times New Roman" w:hAnsi="Times New Roman" w:cs="Times New Roman"/>
        </w:rPr>
        <w:t>Engelhardt</w:t>
      </w:r>
      <w:proofErr w:type="spellEnd"/>
      <w:r>
        <w:rPr>
          <w:rFonts w:ascii="Times New Roman" w:hAnsi="Times New Roman" w:cs="Times New Roman"/>
        </w:rPr>
        <w:t xml:space="preserve">, C. R., &amp; </w:t>
      </w:r>
      <w:proofErr w:type="spellStart"/>
      <w:r>
        <w:rPr>
          <w:rFonts w:ascii="Times New Roman" w:hAnsi="Times New Roman" w:cs="Times New Roman"/>
        </w:rPr>
        <w:t>Bartholow</w:t>
      </w:r>
      <w:proofErr w:type="spellEnd"/>
      <w:r>
        <w:rPr>
          <w:rFonts w:ascii="Times New Roman" w:hAnsi="Times New Roman" w:cs="Times New Roman"/>
        </w:rPr>
        <w:t>, B. D.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Brief use of a specific gun in a violent game does not affect attitudes towards that gun. </w:t>
      </w:r>
      <w:proofErr w:type="gramStart"/>
      <w:r>
        <w:rPr>
          <w:rFonts w:ascii="Times New Roman" w:hAnsi="Times New Roman" w:cs="Times New Roman"/>
          <w:i/>
        </w:rPr>
        <w:t>Royal Society Open Access.</w:t>
      </w:r>
      <w:proofErr w:type="gramEnd"/>
      <w:r>
        <w:rPr>
          <w:rFonts w:ascii="Times New Roman" w:hAnsi="Times New Roman" w:cs="Times New Roman"/>
          <w:i/>
        </w:rPr>
        <w:t xml:space="preserve"> </w:t>
      </w:r>
      <w:r w:rsidR="00186E18" w:rsidRPr="00186E18">
        <w:rPr>
          <w:rFonts w:ascii="Times New Roman" w:hAnsi="Times New Roman" w:cs="Times New Roman"/>
        </w:rPr>
        <w:t>DOI: 10.1098/rsos.160310</w:t>
      </w:r>
    </w:p>
    <w:p w14:paraId="5D46735D" w14:textId="77777777" w:rsidR="00EE2227" w:rsidRPr="00186E18" w:rsidRDefault="00EE2227" w:rsidP="00EE2227">
      <w:pPr>
        <w:pStyle w:val="NoSpacing"/>
        <w:ind w:left="720" w:hanging="720"/>
        <w:rPr>
          <w:rFonts w:ascii="Times New Roman" w:hAnsi="Times New Roman" w:cs="Times New Roman"/>
        </w:rPr>
      </w:pPr>
      <w:proofErr w:type="gramStart"/>
      <w:r>
        <w:rPr>
          <w:rFonts w:ascii="Times New Roman" w:hAnsi="Times New Roman" w:cs="Times New Roman"/>
        </w:rPr>
        <w:t xml:space="preserve">Li, N., </w:t>
      </w:r>
      <w:r w:rsidRPr="00A5254E">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w:t>
      </w:r>
      <w:r w:rsidR="00100661">
        <w:rPr>
          <w:rFonts w:ascii="Times New Roman" w:hAnsi="Times New Roman" w:cs="Times New Roman"/>
        </w:rPr>
        <w:t>g</w:t>
      </w:r>
      <w:proofErr w:type="spellEnd"/>
      <w:r w:rsidR="00100661">
        <w:rPr>
          <w:rFonts w:ascii="Times New Roman" w:hAnsi="Times New Roman" w:cs="Times New Roman"/>
        </w:rPr>
        <w:t>, K. M., &amp; Hall Jamieson, K. (</w:t>
      </w:r>
      <w:r w:rsidR="00186E18">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 xml:space="preserve">Cross-pressuring </w:t>
      </w:r>
      <w:r w:rsidRPr="00A5254E">
        <w:rPr>
          <w:rFonts w:ascii="Times New Roman" w:hAnsi="Times New Roman" w:cs="Times New Roman"/>
        </w:rPr>
        <w:t>conservative Catholics?</w:t>
      </w:r>
      <w:proofErr w:type="gramEnd"/>
      <w:r w:rsidRPr="00A5254E">
        <w:rPr>
          <w:rFonts w:ascii="Times New Roman" w:hAnsi="Times New Roman" w:cs="Times New Roman"/>
        </w:rPr>
        <w:t xml:space="preserve"> </w:t>
      </w:r>
      <w:proofErr w:type="gramStart"/>
      <w:r w:rsidRPr="00A5254E">
        <w:rPr>
          <w:rFonts w:ascii="Times New Roman" w:hAnsi="Times New Roman" w:cs="Times New Roman"/>
        </w:rPr>
        <w:t>Effects of Pope Francis' encyclical on the U.S. public opinion of climate change</w:t>
      </w:r>
      <w:r>
        <w:rPr>
          <w:rFonts w:ascii="Times New Roman" w:hAnsi="Times New Roman" w:cs="Times New Roman"/>
        </w:rPr>
        <w:t>.</w:t>
      </w:r>
      <w:proofErr w:type="gramEnd"/>
      <w:r>
        <w:rPr>
          <w:rFonts w:ascii="Times New Roman" w:hAnsi="Times New Roman" w:cs="Times New Roman"/>
        </w:rPr>
        <w:t xml:space="preserve"> </w:t>
      </w:r>
      <w:r w:rsidR="00186E18">
        <w:rPr>
          <w:rFonts w:ascii="Times New Roman" w:hAnsi="Times New Roman" w:cs="Times New Roman"/>
          <w:i/>
        </w:rPr>
        <w:t>Climatic Change, 139</w:t>
      </w:r>
      <w:r w:rsidR="00186E18">
        <w:rPr>
          <w:rFonts w:ascii="Times New Roman" w:hAnsi="Times New Roman" w:cs="Times New Roman"/>
        </w:rPr>
        <w:t xml:space="preserve">(3-4), 367-380. DOI: </w:t>
      </w:r>
      <w:r w:rsidR="00186E18" w:rsidRPr="00186E18">
        <w:rPr>
          <w:rFonts w:ascii="Times New Roman" w:hAnsi="Times New Roman" w:cs="Times New Roman"/>
        </w:rPr>
        <w:t>10.1007/s10584-016-1821-z</w:t>
      </w:r>
    </w:p>
    <w:p w14:paraId="7E0C0C55" w14:textId="77777777" w:rsidR="00946A1A" w:rsidRDefault="00EB46FB" w:rsidP="00EE2227">
      <w:pPr>
        <w:pStyle w:val="NoSpacing"/>
        <w:ind w:left="720" w:hanging="720"/>
        <w:rPr>
          <w:rFonts w:ascii="Times New Roman" w:hAnsi="Times New Roman" w:cs="Times New Roman"/>
        </w:rPr>
      </w:pPr>
      <w:proofErr w:type="spellStart"/>
      <w:proofErr w:type="gramStart"/>
      <w:r>
        <w:rPr>
          <w:rFonts w:ascii="Times New Roman" w:hAnsi="Times New Roman" w:cs="Times New Roman"/>
        </w:rPr>
        <w:t>Nilsonne</w:t>
      </w:r>
      <w:proofErr w:type="spellEnd"/>
      <w:r>
        <w:rPr>
          <w:rFonts w:ascii="Times New Roman" w:hAnsi="Times New Roman" w:cs="Times New Roman"/>
        </w:rPr>
        <w:t xml:space="preserve">, G., </w:t>
      </w:r>
      <w:r w:rsidRPr="00EB46FB">
        <w:rPr>
          <w:rFonts w:ascii="Times New Roman" w:hAnsi="Times New Roman" w:cs="Times New Roman"/>
          <w:b/>
        </w:rPr>
        <w:t>Hilgard, J.,</w:t>
      </w:r>
      <w:r>
        <w:rPr>
          <w:rFonts w:ascii="Times New Roman" w:hAnsi="Times New Roman" w:cs="Times New Roman"/>
        </w:rPr>
        <w:t xml:space="preserve"> </w:t>
      </w:r>
      <w:proofErr w:type="spellStart"/>
      <w:r>
        <w:rPr>
          <w:rFonts w:ascii="Times New Roman" w:hAnsi="Times New Roman" w:cs="Times New Roman"/>
        </w:rPr>
        <w:t>A</w:t>
      </w:r>
      <w:r w:rsidR="00100661">
        <w:rPr>
          <w:rFonts w:ascii="Times New Roman" w:hAnsi="Times New Roman" w:cs="Times New Roman"/>
        </w:rPr>
        <w:t>rnberg</w:t>
      </w:r>
      <w:proofErr w:type="spellEnd"/>
      <w:r w:rsidR="00100661">
        <w:rPr>
          <w:rFonts w:ascii="Times New Roman" w:hAnsi="Times New Roman" w:cs="Times New Roman"/>
        </w:rPr>
        <w:t xml:space="preserve">, F. K., &amp; </w:t>
      </w:r>
      <w:proofErr w:type="spellStart"/>
      <w:r w:rsidR="00100661">
        <w:rPr>
          <w:rFonts w:ascii="Times New Roman" w:hAnsi="Times New Roman" w:cs="Times New Roman"/>
        </w:rPr>
        <w:t>Lekander</w:t>
      </w:r>
      <w:proofErr w:type="spellEnd"/>
      <w:r w:rsidR="00100661">
        <w:rPr>
          <w:rFonts w:ascii="Times New Roman" w:hAnsi="Times New Roman" w:cs="Times New Roman"/>
        </w:rPr>
        <w:t>, M. (2016</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Effects of bias on the association between post-traumatic stress disorder and interleukin-6.</w:t>
      </w:r>
      <w:proofErr w:type="gramEnd"/>
      <w:r>
        <w:rPr>
          <w:rFonts w:ascii="Times New Roman" w:hAnsi="Times New Roman" w:cs="Times New Roman"/>
        </w:rPr>
        <w:t xml:space="preserve"> </w:t>
      </w:r>
      <w:r>
        <w:rPr>
          <w:rFonts w:ascii="Times New Roman" w:hAnsi="Times New Roman" w:cs="Times New Roman"/>
          <w:i/>
        </w:rPr>
        <w:t>Lancet Psychiatry</w:t>
      </w:r>
      <w:r w:rsidR="00100661">
        <w:rPr>
          <w:rFonts w:ascii="Times New Roman" w:hAnsi="Times New Roman" w:cs="Times New Roman"/>
          <w:i/>
        </w:rPr>
        <w:t>, 3</w:t>
      </w:r>
      <w:r w:rsidR="00100661">
        <w:rPr>
          <w:rFonts w:ascii="Times New Roman" w:hAnsi="Times New Roman" w:cs="Times New Roman"/>
        </w:rPr>
        <w:t>(3), 200-201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10.1016/S2215-0366(16)00022-5</w:t>
      </w:r>
    </w:p>
    <w:p w14:paraId="134AE917" w14:textId="77777777" w:rsidR="00946A1A" w:rsidRPr="00100661" w:rsidRDefault="00946A1A" w:rsidP="00EB46FB">
      <w:pPr>
        <w:pStyle w:val="NoSpacing"/>
        <w:ind w:left="720" w:hanging="720"/>
        <w:rPr>
          <w:rFonts w:ascii="Times New Roman" w:hAnsi="Times New Roman" w:cs="Times New Roman"/>
        </w:rPr>
      </w:pPr>
      <w:proofErr w:type="spellStart"/>
      <w:proofErr w:type="gramStart"/>
      <w:r>
        <w:rPr>
          <w:rFonts w:ascii="Times New Roman" w:hAnsi="Times New Roman" w:cs="Times New Roman"/>
        </w:rPr>
        <w:t>Mazurek</w:t>
      </w:r>
      <w:proofErr w:type="spellEnd"/>
      <w:r>
        <w:rPr>
          <w:rFonts w:ascii="Times New Roman" w:hAnsi="Times New Roman" w:cs="Times New Roman"/>
        </w:rPr>
        <w:t xml:space="preserve">, M., </w:t>
      </w:r>
      <w:proofErr w:type="spellStart"/>
      <w:r>
        <w:rPr>
          <w:rFonts w:ascii="Times New Roman" w:hAnsi="Times New Roman" w:cs="Times New Roman"/>
        </w:rPr>
        <w:t>Sohl</w:t>
      </w:r>
      <w:proofErr w:type="spellEnd"/>
      <w:r>
        <w:rPr>
          <w:rFonts w:ascii="Times New Roman" w:hAnsi="Times New Roman" w:cs="Times New Roman"/>
        </w:rPr>
        <w:t xml:space="preserve">, K., </w:t>
      </w:r>
      <w:proofErr w:type="spellStart"/>
      <w:r>
        <w:rPr>
          <w:rFonts w:ascii="Times New Roman" w:hAnsi="Times New Roman" w:cs="Times New Roman"/>
        </w:rPr>
        <w:t>Engelhardt</w:t>
      </w:r>
      <w:proofErr w:type="spellEnd"/>
      <w:r>
        <w:rPr>
          <w:rFonts w:ascii="Times New Roman" w:hAnsi="Times New Roman" w:cs="Times New Roman"/>
        </w:rPr>
        <w:t xml:space="preserve">, C. R., &amp; </w:t>
      </w:r>
      <w:r w:rsidRPr="00194109">
        <w:rPr>
          <w:rFonts w:ascii="Times New Roman" w:hAnsi="Times New Roman" w:cs="Times New Roman"/>
          <w:b/>
        </w:rPr>
        <w:t>Hilgard, J.</w:t>
      </w:r>
      <w:r>
        <w:rPr>
          <w:rFonts w:ascii="Times New Roman" w:hAnsi="Times New Roman" w:cs="Times New Roman"/>
        </w:rPr>
        <w:t xml:space="preserve">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w:t>
      </w:r>
      <w:r w:rsidRPr="00946A1A">
        <w:rPr>
          <w:rFonts w:ascii="Times New Roman" w:hAnsi="Times New Roman" w:cs="Times New Roman"/>
        </w:rPr>
        <w:t>Bedtime Electronic Media Use and Sleep in Children with Autism Spectrum Disorder</w:t>
      </w:r>
      <w:r>
        <w:rPr>
          <w:rFonts w:ascii="Times New Roman" w:hAnsi="Times New Roman" w:cs="Times New Roman"/>
        </w:rPr>
        <w:t xml:space="preserve">. </w:t>
      </w:r>
      <w:r>
        <w:rPr>
          <w:rFonts w:ascii="Times New Roman" w:hAnsi="Times New Roman" w:cs="Times New Roman"/>
          <w:i/>
        </w:rPr>
        <w:t>Journal of Developmental and Behavioral Pediatrics</w:t>
      </w:r>
      <w:r w:rsidR="00100661">
        <w:rPr>
          <w:rFonts w:ascii="Times New Roman" w:hAnsi="Times New Roman" w:cs="Times New Roman"/>
          <w:i/>
        </w:rPr>
        <w:t>, 37</w:t>
      </w:r>
      <w:r w:rsidR="00100661">
        <w:rPr>
          <w:rFonts w:ascii="Times New Roman" w:hAnsi="Times New Roman" w:cs="Times New Roman"/>
        </w:rPr>
        <w:t>(7), 525-531</w:t>
      </w:r>
      <w:r>
        <w:rPr>
          <w:rFonts w:ascii="Times New Roman" w:hAnsi="Times New Roman" w:cs="Times New Roman"/>
          <w:i/>
        </w:rPr>
        <w:t>.</w:t>
      </w:r>
      <w:r w:rsidR="00100661">
        <w:rPr>
          <w:rFonts w:ascii="Times New Roman" w:hAnsi="Times New Roman" w:cs="Times New Roman"/>
        </w:rPr>
        <w:t xml:space="preserve">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10.1097/DBP.0000000000000314</w:t>
      </w:r>
    </w:p>
    <w:p w14:paraId="2077FDE4" w14:textId="77777777" w:rsidR="00EB46FB" w:rsidRPr="00100661" w:rsidRDefault="00EB46FB" w:rsidP="00EB46FB">
      <w:pPr>
        <w:pStyle w:val="NoSpacing"/>
        <w:ind w:left="720" w:hanging="720"/>
        <w:rPr>
          <w:rFonts w:ascii="Times New Roman" w:hAnsi="Times New Roman" w:cs="Times New Roman"/>
        </w:rPr>
      </w:pPr>
      <w:proofErr w:type="gramStart"/>
      <w:r>
        <w:rPr>
          <w:rFonts w:ascii="Times New Roman" w:hAnsi="Times New Roman" w:cs="Times New Roman"/>
        </w:rPr>
        <w:t xml:space="preserve">Fleming, K. A., </w:t>
      </w:r>
      <w:proofErr w:type="spellStart"/>
      <w:r>
        <w:rPr>
          <w:rFonts w:ascii="Times New Roman" w:hAnsi="Times New Roman" w:cs="Times New Roman"/>
        </w:rPr>
        <w:t>Bartholow</w:t>
      </w:r>
      <w:proofErr w:type="spellEnd"/>
      <w:r>
        <w:rPr>
          <w:rFonts w:ascii="Times New Roman" w:hAnsi="Times New Roman" w:cs="Times New Roman"/>
        </w:rPr>
        <w:t xml:space="preserve">, B. D., </w:t>
      </w:r>
      <w:r w:rsidRPr="006375D2">
        <w:rPr>
          <w:rFonts w:ascii="Times New Roman" w:hAnsi="Times New Roman" w:cs="Times New Roman"/>
          <w:b/>
        </w:rPr>
        <w:t>Hilgard, J.</w:t>
      </w:r>
      <w:r>
        <w:rPr>
          <w:rFonts w:ascii="Times New Roman" w:hAnsi="Times New Roman" w:cs="Times New Roman"/>
        </w:rPr>
        <w:t xml:space="preserve">, McCarthy, D. M., </w:t>
      </w:r>
      <w:proofErr w:type="spellStart"/>
      <w:r>
        <w:rPr>
          <w:rFonts w:ascii="Times New Roman" w:hAnsi="Times New Roman" w:cs="Times New Roman"/>
        </w:rPr>
        <w:t>O’Neills</w:t>
      </w:r>
      <w:proofErr w:type="spellEnd"/>
      <w:r>
        <w:rPr>
          <w:rFonts w:ascii="Times New Roman" w:hAnsi="Times New Roman" w:cs="Times New Roman"/>
        </w:rPr>
        <w:t>, S. E., &amp; Sher, K. J. (</w:t>
      </w:r>
      <w:r w:rsidR="00100661">
        <w:rPr>
          <w:rFonts w:ascii="Times New Roman" w:hAnsi="Times New Roman" w:cs="Times New Roman"/>
        </w:rPr>
        <w:t>2016</w:t>
      </w:r>
      <w:r>
        <w:rPr>
          <w:rFonts w:ascii="Times New Roman" w:hAnsi="Times New Roman" w:cs="Times New Roman"/>
        </w:rPr>
        <w:t>).</w:t>
      </w:r>
      <w:proofErr w:type="gramEnd"/>
      <w:r>
        <w:rPr>
          <w:rFonts w:ascii="Times New Roman" w:hAnsi="Times New Roman" w:cs="Times New Roman"/>
        </w:rPr>
        <w:t xml:space="preserve"> The Alcohol Sensitivity Questionnaire: Evidence for construct validity. </w:t>
      </w:r>
      <w:r>
        <w:rPr>
          <w:rFonts w:ascii="Times New Roman" w:hAnsi="Times New Roman" w:cs="Times New Roman"/>
          <w:i/>
        </w:rPr>
        <w:t>Alcoholism: Clinical and Experimental Research</w:t>
      </w:r>
      <w:r w:rsidR="00100661">
        <w:rPr>
          <w:rFonts w:ascii="Times New Roman" w:hAnsi="Times New Roman" w:cs="Times New Roman"/>
        </w:rPr>
        <w:t xml:space="preserve">, </w:t>
      </w:r>
      <w:r w:rsidR="00100661">
        <w:rPr>
          <w:rFonts w:ascii="Times New Roman" w:hAnsi="Times New Roman" w:cs="Times New Roman"/>
          <w:i/>
        </w:rPr>
        <w:t>40</w:t>
      </w:r>
      <w:r w:rsidR="00100661">
        <w:rPr>
          <w:rFonts w:ascii="Times New Roman" w:hAnsi="Times New Roman" w:cs="Times New Roman"/>
        </w:rPr>
        <w:t xml:space="preserve">(4), 880-888. </w:t>
      </w:r>
      <w:r w:rsidR="00186E18">
        <w:rPr>
          <w:rFonts w:ascii="Times New Roman" w:hAnsi="Times New Roman" w:cs="Times New Roman"/>
        </w:rPr>
        <w:t>DOI</w:t>
      </w:r>
      <w:r w:rsidR="00100661">
        <w:rPr>
          <w:rFonts w:ascii="Times New Roman" w:hAnsi="Times New Roman" w:cs="Times New Roman"/>
        </w:rPr>
        <w:t xml:space="preserve">: </w:t>
      </w:r>
      <w:r w:rsidR="00100661" w:rsidRPr="00100661">
        <w:rPr>
          <w:rFonts w:ascii="Times New Roman" w:hAnsi="Times New Roman" w:cs="Times New Roman"/>
        </w:rPr>
        <w:t>10.1111/acer.13015</w:t>
      </w:r>
    </w:p>
    <w:p w14:paraId="47316B96" w14:textId="77777777" w:rsidR="00B335B5" w:rsidRPr="009429A6" w:rsidRDefault="00B335B5" w:rsidP="00B335B5">
      <w:pPr>
        <w:pStyle w:val="NoSpacing"/>
        <w:ind w:left="720" w:hanging="720"/>
        <w:rPr>
          <w:rFonts w:ascii="Times New Roman" w:hAnsi="Times New Roman" w:cs="Times New Roman"/>
          <w:shd w:val="clear" w:color="auto" w:fill="FFFFFF"/>
        </w:rPr>
      </w:pPr>
      <w:proofErr w:type="spellStart"/>
      <w:proofErr w:type="gramStart"/>
      <w:r w:rsidRPr="000F7232">
        <w:rPr>
          <w:rFonts w:ascii="Times New Roman" w:hAnsi="Times New Roman" w:cs="Times New Roman"/>
          <w:shd w:val="clear" w:color="auto" w:fill="FFFFFF"/>
        </w:rPr>
        <w:t>Lakens</w:t>
      </w:r>
      <w:proofErr w:type="spellEnd"/>
      <w:r w:rsidRPr="000F7232">
        <w:rPr>
          <w:rFonts w:ascii="Times New Roman" w:hAnsi="Times New Roman" w:cs="Times New Roman"/>
          <w:shd w:val="clear" w:color="auto" w:fill="FFFFFF"/>
        </w:rPr>
        <w:t xml:space="preserve">, D., </w:t>
      </w:r>
      <w:r w:rsidRPr="000F7232">
        <w:rPr>
          <w:rFonts w:ascii="Times New Roman" w:hAnsi="Times New Roman" w:cs="Times New Roman"/>
          <w:b/>
          <w:shd w:val="clear" w:color="auto" w:fill="FFFFFF"/>
        </w:rPr>
        <w:t xml:space="preserve">Hilgard, J., </w:t>
      </w:r>
      <w:r w:rsidRPr="000F7232">
        <w:rPr>
          <w:rFonts w:ascii="Times New Roman" w:hAnsi="Times New Roman" w:cs="Times New Roman"/>
          <w:shd w:val="clear" w:color="auto" w:fill="FFFFFF"/>
        </w:rPr>
        <w:t xml:space="preserve">&amp; </w:t>
      </w:r>
      <w:proofErr w:type="spellStart"/>
      <w:r w:rsidRPr="000F7232">
        <w:rPr>
          <w:rFonts w:ascii="Times New Roman" w:hAnsi="Times New Roman" w:cs="Times New Roman"/>
          <w:shd w:val="clear" w:color="auto" w:fill="FFFFFF"/>
        </w:rPr>
        <w:t>Staaks</w:t>
      </w:r>
      <w:proofErr w:type="spellEnd"/>
      <w:r w:rsidRPr="000F7232">
        <w:rPr>
          <w:rFonts w:ascii="Times New Roman" w:hAnsi="Times New Roman" w:cs="Times New Roman"/>
          <w:shd w:val="clear" w:color="auto" w:fill="FFFFFF"/>
        </w:rPr>
        <w:t>, J. (</w:t>
      </w:r>
      <w:r w:rsidR="00C847FC">
        <w:rPr>
          <w:rFonts w:ascii="Times New Roman" w:hAnsi="Times New Roman" w:cs="Times New Roman"/>
          <w:shd w:val="clear" w:color="auto" w:fill="FFFFFF"/>
        </w:rPr>
        <w:t>2016</w:t>
      </w:r>
      <w:r w:rsidRPr="000F7232">
        <w:rPr>
          <w:rFonts w:ascii="Times New Roman" w:hAnsi="Times New Roman" w:cs="Times New Roman"/>
          <w:shd w:val="clear" w:color="auto" w:fill="FFFFFF"/>
        </w:rPr>
        <w:t>).</w:t>
      </w:r>
      <w:proofErr w:type="gramEnd"/>
      <w:r w:rsidRPr="000F7232">
        <w:rPr>
          <w:rFonts w:ascii="Times New Roman" w:hAnsi="Times New Roman" w:cs="Times New Roman"/>
          <w:shd w:val="clear" w:color="auto" w:fill="FFFFFF"/>
        </w:rPr>
        <w:t xml:space="preserve"> On the reproducibility of meta-analyses:</w:t>
      </w:r>
      <w:r w:rsidR="00CB77D0">
        <w:rPr>
          <w:rFonts w:ascii="Times New Roman" w:hAnsi="Times New Roman" w:cs="Times New Roman"/>
          <w:shd w:val="clear" w:color="auto" w:fill="FFFFFF"/>
        </w:rPr>
        <w:t xml:space="preserve"> Six</w:t>
      </w:r>
      <w:r w:rsidRPr="000F7232">
        <w:rPr>
          <w:rFonts w:ascii="Times New Roman" w:hAnsi="Times New Roman" w:cs="Times New Roman"/>
          <w:shd w:val="clear" w:color="auto" w:fill="FFFFFF"/>
        </w:rPr>
        <w:t xml:space="preserve"> practical recommendations.</w:t>
      </w:r>
      <w:r>
        <w:rPr>
          <w:rFonts w:ascii="Times New Roman" w:hAnsi="Times New Roman" w:cs="Times New Roman"/>
          <w:shd w:val="clear" w:color="auto" w:fill="FFFFFF"/>
        </w:rPr>
        <w:t xml:space="preserve"> </w:t>
      </w:r>
      <w:proofErr w:type="spellStart"/>
      <w:proofErr w:type="gramStart"/>
      <w:r>
        <w:rPr>
          <w:rFonts w:ascii="Times New Roman" w:hAnsi="Times New Roman" w:cs="Times New Roman"/>
          <w:i/>
          <w:shd w:val="clear" w:color="auto" w:fill="FFFFFF"/>
        </w:rPr>
        <w:t>BioMed</w:t>
      </w:r>
      <w:proofErr w:type="spellEnd"/>
      <w:r>
        <w:rPr>
          <w:rFonts w:ascii="Times New Roman" w:hAnsi="Times New Roman" w:cs="Times New Roman"/>
          <w:i/>
          <w:shd w:val="clear" w:color="auto" w:fill="FFFFFF"/>
        </w:rPr>
        <w:t xml:space="preserve"> Central</w:t>
      </w:r>
      <w:r w:rsidR="00C847FC">
        <w:rPr>
          <w:rFonts w:ascii="Times New Roman" w:hAnsi="Times New Roman" w:cs="Times New Roman"/>
          <w:i/>
          <w:shd w:val="clear" w:color="auto" w:fill="FFFFFF"/>
        </w:rPr>
        <w:t>, 4</w:t>
      </w:r>
      <w:r w:rsidR="00C847FC">
        <w:rPr>
          <w:rFonts w:ascii="Times New Roman" w:hAnsi="Times New Roman" w:cs="Times New Roman"/>
          <w:shd w:val="clear" w:color="auto" w:fill="FFFFFF"/>
        </w:rPr>
        <w:t>(24)</w:t>
      </w:r>
      <w:r>
        <w:rPr>
          <w:rFonts w:ascii="Times New Roman" w:hAnsi="Times New Roman" w:cs="Times New Roman"/>
          <w:shd w:val="clear" w:color="auto" w:fill="FFFFFF"/>
        </w:rPr>
        <w:t>.</w:t>
      </w:r>
      <w:proofErr w:type="gramEnd"/>
      <w:r w:rsidR="00822909">
        <w:rPr>
          <w:rFonts w:ascii="Times New Roman" w:hAnsi="Times New Roman" w:cs="Times New Roman"/>
          <w:shd w:val="clear" w:color="auto" w:fill="FFFFFF"/>
        </w:rPr>
        <w:t xml:space="preserve"> </w:t>
      </w:r>
      <w:r w:rsidR="00186E18">
        <w:rPr>
          <w:rFonts w:ascii="Times New Roman" w:hAnsi="Times New Roman" w:cs="Times New Roman"/>
          <w:shd w:val="clear" w:color="auto" w:fill="FFFFFF"/>
        </w:rPr>
        <w:t>DOI</w:t>
      </w:r>
      <w:r w:rsidR="00C847FC" w:rsidRPr="00C847FC">
        <w:rPr>
          <w:rFonts w:ascii="Times New Roman" w:hAnsi="Times New Roman" w:cs="Times New Roman"/>
          <w:shd w:val="clear" w:color="auto" w:fill="FFFFFF"/>
        </w:rPr>
        <w:t>: 10.1186/s40359-016-0126-3</w:t>
      </w:r>
    </w:p>
    <w:p w14:paraId="6B16825A" w14:textId="77777777" w:rsidR="00B335B5" w:rsidRPr="00822909" w:rsidRDefault="001E41BE" w:rsidP="00B335B5">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proofErr w:type="spellStart"/>
      <w:r w:rsidR="00B335B5">
        <w:rPr>
          <w:rFonts w:ascii="Times New Roman" w:hAnsi="Times New Roman" w:cs="Times New Roman"/>
        </w:rPr>
        <w:t>Mazurek</w:t>
      </w:r>
      <w:proofErr w:type="spellEnd"/>
      <w:r w:rsidR="00B335B5">
        <w:rPr>
          <w:rFonts w:ascii="Times New Roman" w:hAnsi="Times New Roman" w:cs="Times New Roman"/>
        </w:rPr>
        <w:t xml:space="preserve">, M. O., </w:t>
      </w:r>
      <w:r w:rsidR="00B335B5" w:rsidRPr="006375D2">
        <w:rPr>
          <w:rFonts w:ascii="Times New Roman" w:hAnsi="Times New Roman" w:cs="Times New Roman"/>
          <w:b/>
        </w:rPr>
        <w:t>Hilgard, J.</w:t>
      </w:r>
      <w:r w:rsidR="00B335B5">
        <w:rPr>
          <w:rFonts w:ascii="Times New Roman" w:hAnsi="Times New Roman" w:cs="Times New Roman"/>
        </w:rPr>
        <w:t xml:space="preserve">, </w:t>
      </w:r>
      <w:proofErr w:type="spellStart"/>
      <w:r w:rsidR="00B335B5">
        <w:rPr>
          <w:rFonts w:ascii="Times New Roman" w:hAnsi="Times New Roman" w:cs="Times New Roman"/>
        </w:rPr>
        <w:t>Rouder</w:t>
      </w:r>
      <w:proofErr w:type="spellEnd"/>
      <w:r w:rsidR="00B335B5">
        <w:rPr>
          <w:rFonts w:ascii="Times New Roman" w:hAnsi="Times New Roman" w:cs="Times New Roman"/>
        </w:rPr>
        <w:t xml:space="preserve">, J., &amp; </w:t>
      </w:r>
      <w:proofErr w:type="spellStart"/>
      <w:r w:rsidR="00B335B5">
        <w:rPr>
          <w:rFonts w:ascii="Times New Roman" w:hAnsi="Times New Roman" w:cs="Times New Roman"/>
        </w:rPr>
        <w:t>Bartholow</w:t>
      </w:r>
      <w:proofErr w:type="spellEnd"/>
      <w:r w:rsidR="00B335B5">
        <w:rPr>
          <w:rFonts w:ascii="Times New Roman" w:hAnsi="Times New Roman" w:cs="Times New Roman"/>
        </w:rPr>
        <w:t>, B. D. (</w:t>
      </w:r>
      <w:r w:rsidR="007E3382">
        <w:rPr>
          <w:rFonts w:ascii="Times New Roman" w:hAnsi="Times New Roman" w:cs="Times New Roman"/>
        </w:rPr>
        <w:t>2015</w:t>
      </w:r>
      <w:r w:rsidR="00B335B5">
        <w:rPr>
          <w:rFonts w:ascii="Times New Roman" w:hAnsi="Times New Roman" w:cs="Times New Roman"/>
        </w:rPr>
        <w:t>).</w:t>
      </w:r>
      <w:proofErr w:type="gramEnd"/>
      <w:r w:rsidR="00B335B5">
        <w:rPr>
          <w:rFonts w:ascii="Times New Roman" w:hAnsi="Times New Roman" w:cs="Times New Roman"/>
        </w:rPr>
        <w:t xml:space="preserve"> </w:t>
      </w:r>
      <w:proofErr w:type="gramStart"/>
      <w:r w:rsidR="00B335B5">
        <w:rPr>
          <w:rFonts w:ascii="Times New Roman" w:hAnsi="Times New Roman" w:cs="Times New Roman"/>
        </w:rPr>
        <w:t>Effects of violent video game exposure on aggressive behavior, aggressive cognition, and aggressive affect among people with and without autism spectrum disorder.</w:t>
      </w:r>
      <w:proofErr w:type="gramEnd"/>
      <w:r w:rsidR="00B335B5">
        <w:rPr>
          <w:rFonts w:ascii="Times New Roman" w:hAnsi="Times New Roman" w:cs="Times New Roman"/>
        </w:rPr>
        <w:t xml:space="preserve"> </w:t>
      </w:r>
      <w:r w:rsidR="00B335B5">
        <w:rPr>
          <w:rFonts w:ascii="Times New Roman" w:hAnsi="Times New Roman" w:cs="Times New Roman"/>
          <w:i/>
        </w:rPr>
        <w:t>Psychological Science</w:t>
      </w:r>
      <w:r w:rsidR="007E3382">
        <w:rPr>
          <w:rFonts w:ascii="Times New Roman" w:hAnsi="Times New Roman" w:cs="Times New Roman"/>
          <w:i/>
        </w:rPr>
        <w:t xml:space="preserve">, 26, </w:t>
      </w:r>
      <w:r w:rsidR="007E3382">
        <w:rPr>
          <w:rFonts w:ascii="Times New Roman" w:hAnsi="Times New Roman" w:cs="Times New Roman"/>
        </w:rPr>
        <w:t>1187-1200</w:t>
      </w:r>
      <w:r w:rsidR="00B335B5">
        <w:rPr>
          <w:rFonts w:ascii="Times New Roman" w:hAnsi="Times New Roman" w:cs="Times New Roman"/>
          <w:i/>
        </w:rPr>
        <w:t>.</w:t>
      </w:r>
      <w:r w:rsidR="00822909">
        <w:rPr>
          <w:rFonts w:ascii="Times New Roman" w:hAnsi="Times New Roman" w:cs="Times New Roman"/>
          <w:i/>
        </w:rPr>
        <w:t xml:space="preserve"> </w:t>
      </w:r>
      <w:r w:rsidR="00186E18">
        <w:rPr>
          <w:rFonts w:ascii="Times New Roman" w:hAnsi="Times New Roman" w:cs="Times New Roman"/>
        </w:rPr>
        <w:t>DOI</w:t>
      </w:r>
      <w:r w:rsidR="00822909" w:rsidRPr="00822909">
        <w:rPr>
          <w:rFonts w:ascii="Times New Roman" w:hAnsi="Times New Roman" w:cs="Times New Roman"/>
        </w:rPr>
        <w:t>: 10.1177/0956797615583038</w:t>
      </w:r>
    </w:p>
    <w:p w14:paraId="10B1A057" w14:textId="77777777" w:rsidR="00105F00" w:rsidRDefault="00105F00" w:rsidP="00105F00">
      <w:pPr>
        <w:pStyle w:val="NoSpacing"/>
        <w:ind w:left="720" w:hanging="720"/>
        <w:rPr>
          <w:rFonts w:ascii="Times New Roman" w:hAnsi="Times New Roman" w:cs="Times New Roman"/>
        </w:rPr>
      </w:pPr>
      <w:proofErr w:type="spellStart"/>
      <w:proofErr w:type="gramStart"/>
      <w:r>
        <w:rPr>
          <w:rFonts w:ascii="Times New Roman" w:hAnsi="Times New Roman" w:cs="Times New Roman"/>
        </w:rPr>
        <w:t>Engelhardt</w:t>
      </w:r>
      <w:proofErr w:type="spellEnd"/>
      <w:r>
        <w:rPr>
          <w:rFonts w:ascii="Times New Roman" w:hAnsi="Times New Roman" w:cs="Times New Roman"/>
        </w:rPr>
        <w:t xml:space="preserve">, C. R., </w:t>
      </w:r>
      <w:r w:rsidRPr="006375D2">
        <w:rPr>
          <w:rFonts w:ascii="Times New Roman" w:hAnsi="Times New Roman" w:cs="Times New Roman"/>
          <w:b/>
        </w:rPr>
        <w:t>Hilgard, J.</w:t>
      </w:r>
      <w:r>
        <w:rPr>
          <w:rFonts w:ascii="Times New Roman" w:hAnsi="Times New Roman" w:cs="Times New Roman"/>
        </w:rPr>
        <w:t xml:space="preserve">, &amp; </w:t>
      </w:r>
      <w:proofErr w:type="spellStart"/>
      <w:r>
        <w:rPr>
          <w:rFonts w:ascii="Times New Roman" w:hAnsi="Times New Roman" w:cs="Times New Roman"/>
        </w:rPr>
        <w:t>Bartholow</w:t>
      </w:r>
      <w:proofErr w:type="spellEnd"/>
      <w:r>
        <w:rPr>
          <w:rFonts w:ascii="Times New Roman" w:hAnsi="Times New Roman" w:cs="Times New Roman"/>
        </w:rPr>
        <w:t>, B. D. (</w:t>
      </w:r>
      <w:r w:rsidR="007E3382">
        <w:rPr>
          <w:rFonts w:ascii="Times New Roman" w:hAnsi="Times New Roman" w:cs="Times New Roman"/>
        </w:rPr>
        <w:t>2015</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Acute exposure to difficult (but not violent) video games dysregulates cognitive control.</w:t>
      </w:r>
      <w:proofErr w:type="gramEnd"/>
      <w:r>
        <w:rPr>
          <w:rFonts w:ascii="Times New Roman" w:hAnsi="Times New Roman" w:cs="Times New Roman"/>
        </w:rPr>
        <w:t xml:space="preserve"> </w:t>
      </w:r>
      <w:r>
        <w:rPr>
          <w:rFonts w:ascii="Times New Roman" w:hAnsi="Times New Roman" w:cs="Times New Roman"/>
          <w:i/>
        </w:rPr>
        <w:t>Computers in Human Behavior</w:t>
      </w:r>
      <w:r w:rsidR="00B40051">
        <w:rPr>
          <w:rFonts w:ascii="Times New Roman" w:hAnsi="Times New Roman" w:cs="Times New Roman"/>
          <w:i/>
        </w:rPr>
        <w:t xml:space="preserve">, 45, </w:t>
      </w:r>
      <w:r w:rsidR="00B40051">
        <w:rPr>
          <w:rFonts w:ascii="Times New Roman" w:hAnsi="Times New Roman" w:cs="Times New Roman"/>
        </w:rPr>
        <w:t>85-92</w:t>
      </w:r>
      <w:r>
        <w:rPr>
          <w:rFonts w:ascii="Times New Roman" w:hAnsi="Times New Roman" w:cs="Times New Roman"/>
          <w:i/>
        </w:rPr>
        <w:t>.</w:t>
      </w:r>
      <w:r w:rsidR="00B40051">
        <w:rPr>
          <w:rFonts w:ascii="Times New Roman" w:hAnsi="Times New Roman" w:cs="Times New Roman"/>
        </w:rPr>
        <w:t xml:space="preserve"> </w:t>
      </w:r>
      <w:r w:rsidR="00186E18">
        <w:rPr>
          <w:rFonts w:ascii="Times New Roman" w:hAnsi="Times New Roman" w:cs="Times New Roman"/>
        </w:rPr>
        <w:t>DOI</w:t>
      </w:r>
      <w:r w:rsidR="00B40051" w:rsidRPr="00B40051">
        <w:rPr>
          <w:rFonts w:ascii="Times New Roman" w:hAnsi="Times New Roman" w:cs="Times New Roman"/>
        </w:rPr>
        <w:t>:10.1016/j.chb.2014.11.089</w:t>
      </w:r>
    </w:p>
    <w:p w14:paraId="6489DABD" w14:textId="77777777" w:rsidR="00F86585" w:rsidRPr="00EE1379" w:rsidRDefault="00F86585" w:rsidP="00F86585">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proofErr w:type="spellStart"/>
      <w:r>
        <w:rPr>
          <w:rFonts w:ascii="Times New Roman" w:hAnsi="Times New Roman" w:cs="Times New Roman"/>
          <w:sz w:val="23"/>
          <w:szCs w:val="23"/>
        </w:rPr>
        <w:t>Dickter</w:t>
      </w:r>
      <w:proofErr w:type="spellEnd"/>
      <w:r>
        <w:rPr>
          <w:rFonts w:ascii="Times New Roman" w:hAnsi="Times New Roman" w:cs="Times New Roman"/>
          <w:sz w:val="23"/>
          <w:szCs w:val="23"/>
        </w:rPr>
        <w:t>, C. L., &amp; Blanton, H. (2015).</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Characterizing switching and congruency effects in the Implicit Association Test as reactive and proactive cognitive control.</w:t>
      </w:r>
      <w:proofErr w:type="gramEnd"/>
      <w:r>
        <w:rPr>
          <w:rFonts w:ascii="Times New Roman" w:hAnsi="Times New Roman" w:cs="Times New Roman"/>
          <w:sz w:val="23"/>
          <w:szCs w:val="23"/>
        </w:rPr>
        <w:t xml:space="preserve"> </w:t>
      </w:r>
      <w:r>
        <w:rPr>
          <w:rFonts w:ascii="Times New Roman" w:hAnsi="Times New Roman" w:cs="Times New Roman"/>
          <w:i/>
          <w:sz w:val="23"/>
          <w:szCs w:val="23"/>
        </w:rPr>
        <w:t xml:space="preserve">Social Cognitive and Affective Neuroscience, 10, </w:t>
      </w:r>
      <w:r>
        <w:rPr>
          <w:rFonts w:ascii="Times New Roman" w:hAnsi="Times New Roman" w:cs="Times New Roman"/>
          <w:sz w:val="23"/>
          <w:szCs w:val="23"/>
        </w:rPr>
        <w:t>381-388</w:t>
      </w:r>
      <w:r>
        <w:rPr>
          <w:rFonts w:ascii="Times New Roman" w:hAnsi="Times New Roman" w:cs="Times New Roman"/>
          <w:i/>
          <w:sz w:val="23"/>
          <w:szCs w:val="23"/>
        </w:rPr>
        <w:t>.</w:t>
      </w:r>
      <w:r>
        <w:rPr>
          <w:rFonts w:ascii="Times New Roman" w:hAnsi="Times New Roman" w:cs="Times New Roman"/>
          <w:sz w:val="23"/>
          <w:szCs w:val="23"/>
        </w:rPr>
        <w:t xml:space="preserve"> </w:t>
      </w:r>
      <w:r w:rsidR="00186E18">
        <w:rPr>
          <w:rFonts w:ascii="Times New Roman" w:hAnsi="Times New Roman" w:cs="Times New Roman"/>
          <w:sz w:val="23"/>
          <w:szCs w:val="23"/>
        </w:rPr>
        <w:t>DOI</w:t>
      </w:r>
      <w:r w:rsidRPr="00EE1379">
        <w:rPr>
          <w:rFonts w:ascii="Times New Roman" w:hAnsi="Times New Roman" w:cs="Times New Roman"/>
          <w:sz w:val="23"/>
          <w:szCs w:val="23"/>
        </w:rPr>
        <w:t>: 10.1093/scan/nsu060</w:t>
      </w:r>
    </w:p>
    <w:p w14:paraId="73EA6DBA" w14:textId="77777777" w:rsidR="00E71AE7" w:rsidRDefault="006375D2" w:rsidP="00F61405">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E71AE7">
        <w:rPr>
          <w:rFonts w:ascii="Times New Roman" w:hAnsi="Times New Roman" w:cs="Times New Roman"/>
          <w:sz w:val="23"/>
          <w:szCs w:val="23"/>
        </w:rPr>
        <w:t xml:space="preserve">, Weinberg, A., </w:t>
      </w:r>
      <w:proofErr w:type="spellStart"/>
      <w:r w:rsidR="00F61405">
        <w:rPr>
          <w:rFonts w:ascii="Times New Roman" w:hAnsi="Times New Roman" w:cs="Times New Roman"/>
          <w:sz w:val="23"/>
          <w:szCs w:val="23"/>
        </w:rPr>
        <w:t>Proudfit</w:t>
      </w:r>
      <w:proofErr w:type="spellEnd"/>
      <w:r w:rsidR="00F61405">
        <w:rPr>
          <w:rFonts w:ascii="Times New Roman" w:hAnsi="Times New Roman" w:cs="Times New Roman"/>
          <w:sz w:val="23"/>
          <w:szCs w:val="23"/>
        </w:rPr>
        <w:t>, G.</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H.,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D</w:t>
      </w:r>
      <w:r w:rsidR="00E71AE7">
        <w:rPr>
          <w:rFonts w:ascii="Times New Roman" w:hAnsi="Times New Roman" w:cs="Times New Roman"/>
          <w:sz w:val="23"/>
          <w:szCs w:val="23"/>
        </w:rPr>
        <w:t>.</w:t>
      </w:r>
      <w:proofErr w:type="gramEnd"/>
      <w:r w:rsidR="00E71AE7">
        <w:rPr>
          <w:rFonts w:ascii="Times New Roman" w:hAnsi="Times New Roman" w:cs="Times New Roman"/>
          <w:sz w:val="23"/>
          <w:szCs w:val="23"/>
        </w:rPr>
        <w:t xml:space="preserve">  (</w:t>
      </w:r>
      <w:r w:rsidR="00BE4FE4">
        <w:rPr>
          <w:rFonts w:ascii="Times New Roman" w:hAnsi="Times New Roman" w:cs="Times New Roman"/>
          <w:sz w:val="23"/>
          <w:szCs w:val="23"/>
        </w:rPr>
        <w:t>2014</w:t>
      </w:r>
      <w:r w:rsidR="00E71AE7">
        <w:rPr>
          <w:rFonts w:ascii="Times New Roman" w:hAnsi="Times New Roman" w:cs="Times New Roman"/>
          <w:sz w:val="23"/>
          <w:szCs w:val="23"/>
        </w:rPr>
        <w:t xml:space="preserve">). </w:t>
      </w:r>
      <w:proofErr w:type="gramStart"/>
      <w:r w:rsidR="00F61405">
        <w:rPr>
          <w:rFonts w:ascii="Times New Roman" w:hAnsi="Times New Roman" w:cs="Times New Roman"/>
          <w:sz w:val="23"/>
          <w:szCs w:val="23"/>
        </w:rPr>
        <w:t>The</w:t>
      </w:r>
      <w:proofErr w:type="gramEnd"/>
      <w:r w:rsidR="00F61405">
        <w:rPr>
          <w:rFonts w:ascii="Times New Roman" w:hAnsi="Times New Roman" w:cs="Times New Roman"/>
          <w:sz w:val="23"/>
          <w:szCs w:val="23"/>
        </w:rPr>
        <w:t xml:space="preserve"> negativity bias in affective picture processing depends on top-down and bottom-up motivational significance</w:t>
      </w:r>
      <w:r w:rsidR="00FA05B3">
        <w:rPr>
          <w:rFonts w:ascii="Times New Roman" w:hAnsi="Times New Roman" w:cs="Times New Roman"/>
          <w:sz w:val="23"/>
          <w:szCs w:val="23"/>
        </w:rPr>
        <w: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Emotion</w:t>
      </w:r>
      <w:r w:rsidR="00BE4FE4">
        <w:rPr>
          <w:rFonts w:ascii="Times New Roman" w:hAnsi="Times New Roman" w:cs="Times New Roman"/>
          <w:i/>
          <w:sz w:val="23"/>
          <w:szCs w:val="23"/>
        </w:rPr>
        <w:t xml:space="preserve">, 14, </w:t>
      </w:r>
      <w:r w:rsidR="00BE4FE4">
        <w:rPr>
          <w:rFonts w:ascii="Times New Roman" w:hAnsi="Times New Roman" w:cs="Times New Roman"/>
          <w:sz w:val="23"/>
          <w:szCs w:val="23"/>
        </w:rPr>
        <w:t>940-949</w:t>
      </w:r>
      <w:r w:rsidR="00F61405">
        <w:rPr>
          <w:rFonts w:ascii="Times New Roman" w:hAnsi="Times New Roman" w:cs="Times New Roman"/>
          <w:sz w:val="23"/>
          <w:szCs w:val="23"/>
        </w:rPr>
        <w:t>.</w:t>
      </w:r>
      <w:r w:rsidR="00EE1379">
        <w:rPr>
          <w:rFonts w:ascii="Times New Roman" w:hAnsi="Times New Roman" w:cs="Times New Roman"/>
          <w:sz w:val="23"/>
          <w:szCs w:val="23"/>
        </w:rPr>
        <w:t xml:space="preserve"> </w:t>
      </w:r>
      <w:r w:rsidR="00186E18">
        <w:rPr>
          <w:rFonts w:ascii="Times New Roman" w:hAnsi="Times New Roman" w:cs="Times New Roman"/>
          <w:sz w:val="23"/>
          <w:szCs w:val="23"/>
        </w:rPr>
        <w:t>DOI</w:t>
      </w:r>
      <w:r w:rsidR="00EE1379">
        <w:rPr>
          <w:rFonts w:ascii="Times New Roman" w:hAnsi="Times New Roman" w:cs="Times New Roman"/>
          <w:sz w:val="23"/>
          <w:szCs w:val="23"/>
        </w:rPr>
        <w:t>: 10.1037/a0036791</w:t>
      </w:r>
    </w:p>
    <w:p w14:paraId="70D74A92" w14:textId="77777777" w:rsidR="00F61405" w:rsidRPr="00F61405" w:rsidRDefault="006375D2" w:rsidP="00F61405">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F61405">
        <w:rPr>
          <w:rFonts w:ascii="Times New Roman" w:hAnsi="Times New Roman" w:cs="Times New Roman"/>
          <w:sz w:val="23"/>
          <w:szCs w:val="23"/>
        </w:rPr>
        <w:t xml:space="preserve">, </w:t>
      </w:r>
      <w:proofErr w:type="spellStart"/>
      <w:r w:rsidR="00F61405">
        <w:rPr>
          <w:rFonts w:ascii="Times New Roman" w:hAnsi="Times New Roman" w:cs="Times New Roman"/>
          <w:sz w:val="23"/>
          <w:szCs w:val="23"/>
        </w:rPr>
        <w:t>Engelhardt</w:t>
      </w:r>
      <w:proofErr w:type="spellEnd"/>
      <w:r w:rsidR="00F61405">
        <w:rPr>
          <w:rFonts w:ascii="Times New Roman" w:hAnsi="Times New Roman" w:cs="Times New Roman"/>
          <w:sz w:val="23"/>
          <w:szCs w:val="23"/>
        </w:rPr>
        <w:t>, C.</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R., &amp; </w:t>
      </w:r>
      <w:proofErr w:type="spellStart"/>
      <w:r w:rsidR="00F61405">
        <w:rPr>
          <w:rFonts w:ascii="Times New Roman" w:hAnsi="Times New Roman" w:cs="Times New Roman"/>
          <w:sz w:val="23"/>
          <w:szCs w:val="23"/>
        </w:rPr>
        <w:t>Bartholow</w:t>
      </w:r>
      <w:proofErr w:type="spellEnd"/>
      <w:r w:rsidR="00F61405">
        <w:rPr>
          <w:rFonts w:ascii="Times New Roman" w:hAnsi="Times New Roman" w:cs="Times New Roman"/>
          <w:sz w:val="23"/>
          <w:szCs w:val="23"/>
        </w:rPr>
        <w:t>, B.</w:t>
      </w:r>
      <w:r w:rsidR="00030BCF">
        <w:rPr>
          <w:rFonts w:ascii="Times New Roman" w:hAnsi="Times New Roman" w:cs="Times New Roman"/>
          <w:sz w:val="23"/>
          <w:szCs w:val="23"/>
        </w:rPr>
        <w:t xml:space="preserve"> </w:t>
      </w:r>
      <w:r w:rsidR="00F61405">
        <w:rPr>
          <w:rFonts w:ascii="Times New Roman" w:hAnsi="Times New Roman" w:cs="Times New Roman"/>
          <w:sz w:val="23"/>
          <w:szCs w:val="23"/>
        </w:rPr>
        <w:t xml:space="preserve">D. (2013) Individual differences in motives, preferences, and pathology in video games: The gaming attitudes, motives, and experiences scales (GAMES). </w:t>
      </w:r>
      <w:proofErr w:type="gramStart"/>
      <w:r w:rsidR="00F61405">
        <w:rPr>
          <w:rFonts w:ascii="Times New Roman" w:hAnsi="Times New Roman" w:cs="Times New Roman"/>
          <w:i/>
          <w:sz w:val="23"/>
          <w:szCs w:val="23"/>
        </w:rPr>
        <w:t xml:space="preserve">Frontiers in Psychology, </w:t>
      </w:r>
      <w:r w:rsidR="00F61405">
        <w:rPr>
          <w:rFonts w:ascii="Times New Roman" w:hAnsi="Times New Roman" w:cs="Times New Roman"/>
          <w:sz w:val="23"/>
          <w:szCs w:val="23"/>
        </w:rPr>
        <w:t>4, 608.</w:t>
      </w:r>
      <w:proofErr w:type="gramEnd"/>
      <w:r w:rsidR="00F61405">
        <w:rPr>
          <w:rFonts w:ascii="Times New Roman" w:hAnsi="Times New Roman" w:cs="Times New Roman"/>
          <w:sz w:val="23"/>
          <w:szCs w:val="23"/>
        </w:rPr>
        <w:t xml:space="preserve"> </w:t>
      </w:r>
      <w:r w:rsidR="00186E18">
        <w:rPr>
          <w:rFonts w:ascii="Times New Roman" w:hAnsi="Times New Roman" w:cs="Times New Roman"/>
          <w:sz w:val="23"/>
          <w:szCs w:val="23"/>
        </w:rPr>
        <w:t>DOI</w:t>
      </w:r>
      <w:r w:rsidR="00F61405" w:rsidRPr="00F61405">
        <w:rPr>
          <w:rFonts w:ascii="Times New Roman" w:hAnsi="Times New Roman" w:cs="Times New Roman"/>
          <w:sz w:val="23"/>
          <w:szCs w:val="23"/>
        </w:rPr>
        <w:t>:  10.3389/fpsyg.2013.00608</w:t>
      </w:r>
    </w:p>
    <w:p w14:paraId="62CAAAC0"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Christ, S.E., Moffitt, A.</w:t>
      </w:r>
      <w:r w:rsidR="00030BCF">
        <w:rPr>
          <w:rFonts w:ascii="Times New Roman" w:hAnsi="Times New Roman" w:cs="Times New Roman"/>
          <w:sz w:val="23"/>
          <w:szCs w:val="23"/>
        </w:rPr>
        <w:t xml:space="preserve"> </w:t>
      </w:r>
      <w:r>
        <w:rPr>
          <w:rFonts w:ascii="Times New Roman" w:hAnsi="Times New Roman" w:cs="Times New Roman"/>
          <w:sz w:val="23"/>
          <w:szCs w:val="23"/>
        </w:rPr>
        <w:t>J., Peck, D., White, D.</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A., &amp;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00F61405">
        <w:rPr>
          <w:rFonts w:ascii="Times New Roman" w:hAnsi="Times New Roman" w:cs="Times New Roman"/>
          <w:sz w:val="23"/>
          <w:szCs w:val="23"/>
        </w:rPr>
        <w:t xml:space="preserve">2012). </w:t>
      </w:r>
      <w:r>
        <w:rPr>
          <w:rFonts w:ascii="Times New Roman" w:hAnsi="Times New Roman" w:cs="Times New Roman"/>
          <w:sz w:val="23"/>
          <w:szCs w:val="23"/>
        </w:rPr>
        <w:t>Disrupted functional brain connectivity in individuals with early-treated phenylketonuria:  Evidence from resting state fMRI data.</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Journal of Inherited Metabolic Disease, </w:t>
      </w:r>
      <w:r w:rsidR="00F61405">
        <w:rPr>
          <w:rFonts w:ascii="Times New Roman" w:hAnsi="Times New Roman" w:cs="Times New Roman"/>
          <w:sz w:val="23"/>
          <w:szCs w:val="23"/>
        </w:rPr>
        <w:t>35, 807-816.</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Pr>
          <w:rFonts w:ascii="Times New Roman" w:hAnsi="Times New Roman" w:cs="Times New Roman"/>
          <w:sz w:val="23"/>
          <w:szCs w:val="23"/>
        </w:rPr>
        <w:t xml:space="preserve">: </w:t>
      </w:r>
      <w:r w:rsidR="00822909" w:rsidRPr="00822909">
        <w:rPr>
          <w:rFonts w:ascii="Times New Roman" w:hAnsi="Times New Roman" w:cs="Times New Roman"/>
          <w:sz w:val="23"/>
          <w:szCs w:val="23"/>
        </w:rPr>
        <w:t>10.1007/s10545-011-9439-9</w:t>
      </w:r>
    </w:p>
    <w:p w14:paraId="320F9AE5" w14:textId="77777777" w:rsidR="00E71AE7" w:rsidRPr="00F61405" w:rsidRDefault="00E71AE7" w:rsidP="00F61405">
      <w:pPr>
        <w:pStyle w:val="NoSpacing"/>
        <w:tabs>
          <w:tab w:val="left" w:pos="1800"/>
        </w:tabs>
        <w:ind w:left="720" w:hanging="720"/>
        <w:rPr>
          <w:rFonts w:ascii="Times New Roman" w:hAnsi="Times New Roman" w:cs="Times New Roman"/>
          <w:sz w:val="23"/>
          <w:szCs w:val="23"/>
        </w:rPr>
      </w:pPr>
      <w:r>
        <w:rPr>
          <w:rFonts w:ascii="Times New Roman" w:hAnsi="Times New Roman" w:cs="Times New Roman"/>
          <w:sz w:val="23"/>
          <w:szCs w:val="23"/>
        </w:rPr>
        <w:t xml:space="preserve">Weinberg, A.,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B.</w:t>
      </w:r>
      <w:r w:rsidR="00030BCF">
        <w:rPr>
          <w:rFonts w:ascii="Times New Roman" w:hAnsi="Times New Roman" w:cs="Times New Roman"/>
          <w:sz w:val="23"/>
          <w:szCs w:val="23"/>
        </w:rPr>
        <w:t xml:space="preserve"> </w:t>
      </w:r>
      <w:r>
        <w:rPr>
          <w:rFonts w:ascii="Times New Roman" w:hAnsi="Times New Roman" w:cs="Times New Roman"/>
          <w:sz w:val="23"/>
          <w:szCs w:val="23"/>
        </w:rPr>
        <w:t xml:space="preserve">D., &amp; </w:t>
      </w:r>
      <w:proofErr w:type="spellStart"/>
      <w:r>
        <w:rPr>
          <w:rFonts w:ascii="Times New Roman" w:hAnsi="Times New Roman" w:cs="Times New Roman"/>
          <w:sz w:val="23"/>
          <w:szCs w:val="23"/>
        </w:rPr>
        <w:t>Hajcak</w:t>
      </w:r>
      <w:proofErr w:type="spellEnd"/>
      <w:r>
        <w:rPr>
          <w:rFonts w:ascii="Times New Roman" w:hAnsi="Times New Roman" w:cs="Times New Roman"/>
          <w:sz w:val="23"/>
          <w:szCs w:val="23"/>
        </w:rPr>
        <w:t>, G.  (</w:t>
      </w:r>
      <w:r w:rsidR="00F61405">
        <w:rPr>
          <w:rFonts w:ascii="Times New Roman" w:hAnsi="Times New Roman" w:cs="Times New Roman"/>
          <w:sz w:val="23"/>
          <w:szCs w:val="23"/>
        </w:rPr>
        <w:t xml:space="preserve">2012). </w:t>
      </w:r>
      <w:r>
        <w:rPr>
          <w:rFonts w:ascii="Times New Roman" w:hAnsi="Times New Roman" w:cs="Times New Roman"/>
          <w:sz w:val="23"/>
          <w:szCs w:val="23"/>
        </w:rPr>
        <w:t>Emotional targets:  Evaluative categorization as a function of context and content.</w:t>
      </w:r>
      <w:r w:rsidR="00F61405">
        <w:rPr>
          <w:rFonts w:ascii="Times New Roman" w:hAnsi="Times New Roman" w:cs="Times New Roman"/>
          <w:sz w:val="23"/>
          <w:szCs w:val="23"/>
        </w:rPr>
        <w:t xml:space="preserve"> </w:t>
      </w:r>
      <w:r w:rsidR="00F61405">
        <w:rPr>
          <w:rFonts w:ascii="Times New Roman" w:hAnsi="Times New Roman" w:cs="Times New Roman"/>
          <w:i/>
          <w:sz w:val="23"/>
          <w:szCs w:val="23"/>
        </w:rPr>
        <w:t xml:space="preserve">International Journal of Psychophysiology, </w:t>
      </w:r>
      <w:r w:rsidR="00F61405">
        <w:rPr>
          <w:rFonts w:ascii="Times New Roman" w:hAnsi="Times New Roman" w:cs="Times New Roman"/>
          <w:sz w:val="23"/>
          <w:szCs w:val="23"/>
        </w:rPr>
        <w:t>84, 149-154.</w:t>
      </w:r>
      <w:r w:rsidR="00822909">
        <w:rPr>
          <w:rFonts w:ascii="Times New Roman" w:hAnsi="Times New Roman" w:cs="Times New Roman"/>
          <w:sz w:val="23"/>
          <w:szCs w:val="23"/>
        </w:rPr>
        <w:t xml:space="preserve"> </w:t>
      </w:r>
      <w:r w:rsidR="00186E18">
        <w:rPr>
          <w:rFonts w:ascii="Times New Roman" w:hAnsi="Times New Roman" w:cs="Times New Roman"/>
          <w:sz w:val="23"/>
          <w:szCs w:val="23"/>
        </w:rPr>
        <w:t>DOI</w:t>
      </w:r>
      <w:r w:rsidR="00822909" w:rsidRPr="00822909">
        <w:rPr>
          <w:rFonts w:ascii="Times New Roman" w:hAnsi="Times New Roman" w:cs="Times New Roman"/>
          <w:sz w:val="23"/>
          <w:szCs w:val="23"/>
        </w:rPr>
        <w:t>:</w:t>
      </w:r>
      <w:r w:rsidR="00D908B3">
        <w:rPr>
          <w:rFonts w:ascii="Times New Roman" w:hAnsi="Times New Roman" w:cs="Times New Roman"/>
          <w:sz w:val="23"/>
          <w:szCs w:val="23"/>
        </w:rPr>
        <w:t xml:space="preserve"> </w:t>
      </w:r>
      <w:r w:rsidR="00822909" w:rsidRPr="00822909">
        <w:rPr>
          <w:rFonts w:ascii="Times New Roman" w:hAnsi="Times New Roman" w:cs="Times New Roman"/>
          <w:sz w:val="23"/>
          <w:szCs w:val="23"/>
        </w:rPr>
        <w:t>10.1016/j.ijpsycho.2012.01.023</w:t>
      </w:r>
    </w:p>
    <w:p w14:paraId="304E9E14" w14:textId="77777777" w:rsidR="00E71AE7" w:rsidRPr="00F61405" w:rsidRDefault="00E71AE7" w:rsidP="00F61405">
      <w:pPr>
        <w:pStyle w:val="NoSpacing"/>
        <w:ind w:left="720" w:hanging="720"/>
        <w:rPr>
          <w:rFonts w:ascii="Times New Roman" w:hAnsi="Times New Roman" w:cs="Times New Roman"/>
          <w:sz w:val="23"/>
          <w:szCs w:val="23"/>
        </w:rPr>
      </w:pPr>
      <w:proofErr w:type="spellStart"/>
      <w:r>
        <w:rPr>
          <w:rFonts w:ascii="Times New Roman" w:hAnsi="Times New Roman" w:cs="Times New Roman"/>
          <w:sz w:val="23"/>
          <w:szCs w:val="23"/>
        </w:rPr>
        <w:t>Jimura</w:t>
      </w:r>
      <w:proofErr w:type="spellEnd"/>
      <w:r>
        <w:rPr>
          <w:rFonts w:ascii="Times New Roman" w:hAnsi="Times New Roman" w:cs="Times New Roman"/>
          <w:sz w:val="23"/>
          <w:szCs w:val="23"/>
        </w:rPr>
        <w:t xml:space="preserve">, K., Myerson, 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Keighley</w:t>
      </w:r>
      <w:proofErr w:type="spellEnd"/>
      <w:r>
        <w:rPr>
          <w:rFonts w:ascii="Times New Roman" w:hAnsi="Times New Roman" w:cs="Times New Roman"/>
          <w:sz w:val="23"/>
          <w:szCs w:val="23"/>
        </w:rPr>
        <w:t>, J., Braver, T.</w:t>
      </w:r>
      <w:r w:rsidR="00030BCF">
        <w:rPr>
          <w:rFonts w:ascii="Times New Roman" w:hAnsi="Times New Roman" w:cs="Times New Roman"/>
          <w:sz w:val="23"/>
          <w:szCs w:val="23"/>
        </w:rPr>
        <w:t xml:space="preserve"> </w:t>
      </w:r>
      <w:r>
        <w:rPr>
          <w:rFonts w:ascii="Times New Roman" w:hAnsi="Times New Roman" w:cs="Times New Roman"/>
          <w:sz w:val="23"/>
          <w:szCs w:val="23"/>
        </w:rPr>
        <w:t>S.</w:t>
      </w:r>
      <w:r w:rsidR="00F61405">
        <w:rPr>
          <w:rFonts w:ascii="Times New Roman" w:hAnsi="Times New Roman" w:cs="Times New Roman"/>
          <w:sz w:val="23"/>
          <w:szCs w:val="23"/>
        </w:rPr>
        <w:t>, &amp; Green, L.</w:t>
      </w:r>
      <w:r>
        <w:rPr>
          <w:rFonts w:ascii="Times New Roman" w:hAnsi="Times New Roman" w:cs="Times New Roman"/>
          <w:sz w:val="23"/>
          <w:szCs w:val="23"/>
        </w:rPr>
        <w:t xml:space="preserve">  </w:t>
      </w:r>
      <w:proofErr w:type="gramStart"/>
      <w:r>
        <w:rPr>
          <w:rFonts w:ascii="Times New Roman" w:hAnsi="Times New Roman" w:cs="Times New Roman"/>
          <w:sz w:val="23"/>
          <w:szCs w:val="23"/>
        </w:rPr>
        <w:t>(</w:t>
      </w:r>
      <w:r w:rsidR="00F61405">
        <w:rPr>
          <w:rFonts w:ascii="Times New Roman" w:hAnsi="Times New Roman" w:cs="Times New Roman"/>
          <w:sz w:val="23"/>
          <w:szCs w:val="23"/>
        </w:rPr>
        <w:t>2011</w:t>
      </w:r>
      <w:r>
        <w:rPr>
          <w:rFonts w:ascii="Times New Roman" w:hAnsi="Times New Roman" w:cs="Times New Roman"/>
          <w:sz w:val="23"/>
          <w:szCs w:val="23"/>
        </w:rPr>
        <w:t>). Domain independence and stability in young and older adults’ discounting of delayed rewards.</w:t>
      </w:r>
      <w:proofErr w:type="gramEnd"/>
      <w:r>
        <w:rPr>
          <w:rFonts w:ascii="Times New Roman" w:hAnsi="Times New Roman" w:cs="Times New Roman"/>
          <w:sz w:val="23"/>
          <w:szCs w:val="23"/>
        </w:rPr>
        <w:t xml:space="preserve">  </w:t>
      </w:r>
      <w:r>
        <w:rPr>
          <w:rFonts w:ascii="Times New Roman" w:hAnsi="Times New Roman" w:cs="Times New Roman"/>
          <w:i/>
          <w:sz w:val="23"/>
          <w:szCs w:val="23"/>
        </w:rPr>
        <w:t>Behavioral Processes</w:t>
      </w:r>
      <w:r w:rsidR="00F61405">
        <w:rPr>
          <w:rFonts w:ascii="Times New Roman" w:hAnsi="Times New Roman" w:cs="Times New Roman"/>
          <w:i/>
          <w:sz w:val="23"/>
          <w:szCs w:val="23"/>
        </w:rPr>
        <w:t xml:space="preserve">, </w:t>
      </w:r>
      <w:r w:rsidR="00F61405">
        <w:rPr>
          <w:rFonts w:ascii="Times New Roman" w:hAnsi="Times New Roman" w:cs="Times New Roman"/>
          <w:sz w:val="23"/>
          <w:szCs w:val="23"/>
        </w:rPr>
        <w:t>87 (3), 253-259</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sidRPr="00E259D1">
        <w:rPr>
          <w:rFonts w:ascii="Times New Roman" w:hAnsi="Times New Roman" w:cs="Times New Roman"/>
          <w:sz w:val="23"/>
          <w:szCs w:val="23"/>
        </w:rPr>
        <w:t>:</w:t>
      </w:r>
      <w:r w:rsidR="00D908B3">
        <w:rPr>
          <w:rFonts w:ascii="Times New Roman" w:hAnsi="Times New Roman" w:cs="Times New Roman"/>
          <w:sz w:val="23"/>
          <w:szCs w:val="23"/>
        </w:rPr>
        <w:t xml:space="preserve"> </w:t>
      </w:r>
      <w:r w:rsidR="00E259D1" w:rsidRPr="00E259D1">
        <w:rPr>
          <w:rFonts w:ascii="Times New Roman" w:hAnsi="Times New Roman" w:cs="Times New Roman"/>
          <w:sz w:val="23"/>
          <w:szCs w:val="23"/>
        </w:rPr>
        <w:t>10.1016/j.beproc.2011.04.006</w:t>
      </w:r>
    </w:p>
    <w:p w14:paraId="203890B9" w14:textId="77777777" w:rsidR="00742D65" w:rsidRDefault="00742D65" w:rsidP="00E259D1">
      <w:pPr>
        <w:pStyle w:val="NoSpacing"/>
        <w:ind w:left="720" w:hanging="720"/>
        <w:rPr>
          <w:rFonts w:ascii="Times New Roman" w:hAnsi="Times New Roman" w:cs="Times New Roman"/>
          <w:sz w:val="23"/>
          <w:szCs w:val="23"/>
        </w:rPr>
      </w:pPr>
      <w:proofErr w:type="spellStart"/>
      <w:proofErr w:type="gramStart"/>
      <w:r w:rsidRPr="00742D65">
        <w:rPr>
          <w:rFonts w:ascii="Times New Roman" w:hAnsi="Times New Roman" w:cs="Times New Roman"/>
          <w:sz w:val="23"/>
          <w:szCs w:val="23"/>
        </w:rPr>
        <w:lastRenderedPageBreak/>
        <w:t>Jimura</w:t>
      </w:r>
      <w:proofErr w:type="spellEnd"/>
      <w:r w:rsidRPr="00742D65">
        <w:rPr>
          <w:rFonts w:ascii="Times New Roman" w:hAnsi="Times New Roman" w:cs="Times New Roman"/>
          <w:sz w:val="23"/>
          <w:szCs w:val="23"/>
        </w:rPr>
        <w:t xml:space="preserve">, </w:t>
      </w:r>
      <w:r>
        <w:rPr>
          <w:rFonts w:ascii="Times New Roman" w:hAnsi="Times New Roman" w:cs="Times New Roman"/>
          <w:sz w:val="23"/>
          <w:szCs w:val="23"/>
        </w:rPr>
        <w:t xml:space="preserve">K., </w:t>
      </w:r>
      <w:r w:rsidRPr="00742D65">
        <w:rPr>
          <w:rFonts w:ascii="Times New Roman" w:hAnsi="Times New Roman" w:cs="Times New Roman"/>
          <w:sz w:val="23"/>
          <w:szCs w:val="23"/>
        </w:rPr>
        <w:t xml:space="preserve">Myerson, </w:t>
      </w:r>
      <w:r>
        <w:rPr>
          <w:rFonts w:ascii="Times New Roman" w:hAnsi="Times New Roman" w:cs="Times New Roman"/>
          <w:sz w:val="23"/>
          <w:szCs w:val="23"/>
        </w:rPr>
        <w:t xml:space="preserve">J., </w:t>
      </w:r>
      <w:r w:rsidR="006375D2" w:rsidRPr="006375D2">
        <w:rPr>
          <w:rFonts w:ascii="Times New Roman" w:hAnsi="Times New Roman" w:cs="Times New Roman"/>
          <w:b/>
          <w:sz w:val="23"/>
          <w:szCs w:val="23"/>
        </w:rPr>
        <w:t>Hilgard, J.</w:t>
      </w:r>
      <w:r>
        <w:rPr>
          <w:rFonts w:ascii="Times New Roman" w:hAnsi="Times New Roman" w:cs="Times New Roman"/>
          <w:sz w:val="23"/>
          <w:szCs w:val="23"/>
        </w:rPr>
        <w:t xml:space="preserve">, </w:t>
      </w:r>
      <w:r w:rsidRPr="00742D65">
        <w:rPr>
          <w:rFonts w:ascii="Times New Roman" w:hAnsi="Times New Roman" w:cs="Times New Roman"/>
          <w:sz w:val="23"/>
          <w:szCs w:val="23"/>
        </w:rPr>
        <w:t xml:space="preserve">Braver, </w:t>
      </w:r>
      <w:r>
        <w:rPr>
          <w:rFonts w:ascii="Times New Roman" w:hAnsi="Times New Roman" w:cs="Times New Roman"/>
          <w:sz w:val="23"/>
          <w:szCs w:val="23"/>
        </w:rPr>
        <w:t xml:space="preserve">T. S., &amp; </w:t>
      </w:r>
      <w:r w:rsidRPr="00742D65">
        <w:rPr>
          <w:rFonts w:ascii="Times New Roman" w:hAnsi="Times New Roman" w:cs="Times New Roman"/>
          <w:sz w:val="23"/>
          <w:szCs w:val="23"/>
        </w:rPr>
        <w:t>Green</w:t>
      </w:r>
      <w:r>
        <w:rPr>
          <w:rFonts w:ascii="Times New Roman" w:hAnsi="Times New Roman" w:cs="Times New Roman"/>
          <w:sz w:val="23"/>
          <w:szCs w:val="23"/>
        </w:rPr>
        <w:t>, L. (2009).</w:t>
      </w:r>
      <w:proofErr w:type="gramEnd"/>
      <w:r>
        <w:rPr>
          <w:rFonts w:ascii="Times New Roman" w:hAnsi="Times New Roman" w:cs="Times New Roman"/>
          <w:sz w:val="23"/>
          <w:szCs w:val="23"/>
        </w:rPr>
        <w:t xml:space="preserve"> </w:t>
      </w:r>
      <w:r w:rsidRPr="00742D65">
        <w:rPr>
          <w:rFonts w:ascii="Times New Roman" w:hAnsi="Times New Roman" w:cs="Times New Roman"/>
          <w:sz w:val="23"/>
          <w:szCs w:val="23"/>
        </w:rPr>
        <w:t xml:space="preserve">Are people really more patient than other animals? </w:t>
      </w:r>
      <w:proofErr w:type="gramStart"/>
      <w:r w:rsidRPr="00742D65">
        <w:rPr>
          <w:rFonts w:ascii="Times New Roman" w:hAnsi="Times New Roman" w:cs="Times New Roman"/>
          <w:sz w:val="23"/>
          <w:szCs w:val="23"/>
        </w:rPr>
        <w:t>Evidence from human discounting of real liquid rewards</w:t>
      </w:r>
      <w:r>
        <w:rPr>
          <w:rFonts w:ascii="Times New Roman" w:hAnsi="Times New Roman" w:cs="Times New Roman"/>
          <w:sz w:val="23"/>
          <w:szCs w:val="23"/>
        </w:rPr>
        <w:t>.</w:t>
      </w:r>
      <w:proofErr w:type="gramEnd"/>
      <w:r>
        <w:rPr>
          <w:rFonts w:ascii="Times New Roman" w:hAnsi="Times New Roman" w:cs="Times New Roman"/>
          <w:sz w:val="23"/>
          <w:szCs w:val="23"/>
        </w:rPr>
        <w:t xml:space="preserve"> </w:t>
      </w:r>
      <w:proofErr w:type="spellStart"/>
      <w:r w:rsidRPr="00742D65">
        <w:rPr>
          <w:rFonts w:ascii="Times New Roman" w:hAnsi="Times New Roman" w:cs="Times New Roman"/>
          <w:i/>
          <w:sz w:val="23"/>
          <w:szCs w:val="23"/>
        </w:rPr>
        <w:t>Psychonomic</w:t>
      </w:r>
      <w:proofErr w:type="spellEnd"/>
      <w:r w:rsidRPr="00742D65">
        <w:rPr>
          <w:rFonts w:ascii="Times New Roman" w:hAnsi="Times New Roman" w:cs="Times New Roman"/>
          <w:i/>
          <w:sz w:val="23"/>
          <w:szCs w:val="23"/>
        </w:rPr>
        <w:t xml:space="preserve"> Bulletin &amp; Review</w:t>
      </w:r>
      <w:r w:rsidRPr="00742D65">
        <w:rPr>
          <w:rFonts w:ascii="Times New Roman" w:hAnsi="Times New Roman" w:cs="Times New Roman"/>
          <w:sz w:val="23"/>
          <w:szCs w:val="23"/>
        </w:rPr>
        <w:t xml:space="preserve">, </w:t>
      </w:r>
      <w:r w:rsidR="00E71AE7">
        <w:rPr>
          <w:rFonts w:ascii="Times New Roman" w:hAnsi="Times New Roman" w:cs="Times New Roman"/>
          <w:sz w:val="23"/>
          <w:szCs w:val="23"/>
        </w:rPr>
        <w:t>16 (6), 1071-1075</w:t>
      </w:r>
      <w:r w:rsidR="006375D2">
        <w:rPr>
          <w:rFonts w:ascii="Times New Roman" w:hAnsi="Times New Roman" w:cs="Times New Roman"/>
          <w:sz w:val="23"/>
          <w:szCs w:val="23"/>
        </w:rPr>
        <w:t>.</w:t>
      </w:r>
      <w:r w:rsidR="00E259D1">
        <w:rPr>
          <w:rFonts w:ascii="Times New Roman" w:hAnsi="Times New Roman" w:cs="Times New Roman"/>
          <w:sz w:val="23"/>
          <w:szCs w:val="23"/>
        </w:rPr>
        <w:t xml:space="preserve"> </w:t>
      </w:r>
      <w:r w:rsidR="00186E18">
        <w:rPr>
          <w:rFonts w:ascii="Times New Roman" w:hAnsi="Times New Roman" w:cs="Times New Roman"/>
          <w:sz w:val="23"/>
          <w:szCs w:val="23"/>
        </w:rPr>
        <w:t>DOI</w:t>
      </w:r>
      <w:r w:rsidR="00E259D1">
        <w:rPr>
          <w:rFonts w:ascii="Times New Roman" w:hAnsi="Times New Roman" w:cs="Times New Roman"/>
          <w:sz w:val="23"/>
          <w:szCs w:val="23"/>
        </w:rPr>
        <w:t xml:space="preserve">: </w:t>
      </w:r>
      <w:r w:rsidR="00E259D1" w:rsidRPr="00E259D1">
        <w:rPr>
          <w:rFonts w:ascii="Times New Roman" w:hAnsi="Times New Roman" w:cs="Times New Roman"/>
          <w:sz w:val="23"/>
          <w:szCs w:val="23"/>
        </w:rPr>
        <w:t>10.3758/PBR.16.6.1071</w:t>
      </w:r>
    </w:p>
    <w:p w14:paraId="30C517ED" w14:textId="77777777" w:rsidR="00F2443D" w:rsidRDefault="00F2443D" w:rsidP="00F61405">
      <w:pPr>
        <w:pStyle w:val="NoSpacing"/>
        <w:ind w:left="720" w:hanging="720"/>
        <w:rPr>
          <w:rFonts w:ascii="Times New Roman" w:hAnsi="Times New Roman" w:cs="Times New Roman"/>
          <w:sz w:val="32"/>
          <w:szCs w:val="32"/>
        </w:rPr>
      </w:pPr>
    </w:p>
    <w:p w14:paraId="77EAB37E" w14:textId="2EC75999" w:rsidR="00EE1379" w:rsidRDefault="00EE1379"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 xml:space="preserve">Manuscripts </w:t>
      </w:r>
      <w:r w:rsidR="00D323F9">
        <w:rPr>
          <w:rFonts w:ascii="Times New Roman" w:hAnsi="Times New Roman" w:cs="Times New Roman"/>
          <w:sz w:val="32"/>
          <w:szCs w:val="32"/>
        </w:rPr>
        <w:t>submitted</w:t>
      </w:r>
    </w:p>
    <w:p w14:paraId="020C8574" w14:textId="295A57A8" w:rsidR="00DA2469" w:rsidRDefault="00DA2469" w:rsidP="00895611">
      <w:pPr>
        <w:pStyle w:val="NoSpacing"/>
        <w:ind w:left="720" w:hanging="720"/>
        <w:rPr>
          <w:rFonts w:ascii="Times New Roman" w:hAnsi="Times New Roman" w:cs="Times New Roman"/>
        </w:rPr>
      </w:pPr>
      <w:r w:rsidRPr="00DA2469">
        <w:rPr>
          <w:rFonts w:ascii="Times New Roman" w:hAnsi="Times New Roman" w:cs="Times New Roman"/>
          <w:b/>
        </w:rPr>
        <w:t>Hilgard, J.</w:t>
      </w:r>
      <w:r>
        <w:rPr>
          <w:rFonts w:ascii="Times New Roman" w:hAnsi="Times New Roman" w:cs="Times New Roman"/>
        </w:rPr>
        <w:t xml:space="preserve"> (submitted) Still too </w:t>
      </w:r>
      <w:proofErr w:type="gramStart"/>
      <w:r>
        <w:rPr>
          <w:rFonts w:ascii="Times New Roman" w:hAnsi="Times New Roman" w:cs="Times New Roman"/>
        </w:rPr>
        <w:t>good</w:t>
      </w:r>
      <w:proofErr w:type="gramEnd"/>
      <w:r>
        <w:rPr>
          <w:rFonts w:ascii="Times New Roman" w:hAnsi="Times New Roman" w:cs="Times New Roman"/>
        </w:rPr>
        <w:t xml:space="preserve"> to be true: Reply to Bushman et al.</w:t>
      </w:r>
    </w:p>
    <w:p w14:paraId="3152F1E4" w14:textId="1BFBCBC5" w:rsidR="00520333" w:rsidRPr="00520333" w:rsidRDefault="00520333" w:rsidP="00895611">
      <w:pPr>
        <w:pStyle w:val="NoSpacing"/>
        <w:ind w:left="720" w:hanging="720"/>
        <w:rPr>
          <w:rFonts w:ascii="Times New Roman" w:hAnsi="Times New Roman" w:cs="Times New Roman"/>
        </w:rPr>
      </w:pPr>
      <w:r>
        <w:rPr>
          <w:rFonts w:ascii="Times New Roman" w:hAnsi="Times New Roman" w:cs="Times New Roman"/>
        </w:rPr>
        <w:t xml:space="preserve">Schindler, S., </w:t>
      </w:r>
      <w:r>
        <w:rPr>
          <w:rFonts w:ascii="Times New Roman" w:hAnsi="Times New Roman" w:cs="Times New Roman"/>
          <w:b/>
          <w:bCs/>
        </w:rPr>
        <w:t xml:space="preserve">Hilgard, J., </w:t>
      </w:r>
      <w:proofErr w:type="spellStart"/>
      <w:r>
        <w:rPr>
          <w:rFonts w:ascii="Times New Roman" w:hAnsi="Times New Roman" w:cs="Times New Roman"/>
        </w:rPr>
        <w:t>Fritsche</w:t>
      </w:r>
      <w:proofErr w:type="spellEnd"/>
      <w:r>
        <w:rPr>
          <w:rFonts w:ascii="Times New Roman" w:hAnsi="Times New Roman" w:cs="Times New Roman"/>
        </w:rPr>
        <w:t>, I., &amp; Burke, B. (</w:t>
      </w:r>
      <w:r w:rsidR="00C76138">
        <w:rPr>
          <w:rFonts w:ascii="Times New Roman" w:hAnsi="Times New Roman" w:cs="Times New Roman"/>
        </w:rPr>
        <w:t xml:space="preserve">invited resubmission, </w:t>
      </w:r>
      <w:r w:rsidR="00C76138">
        <w:rPr>
          <w:rFonts w:ascii="Times New Roman" w:hAnsi="Times New Roman" w:cs="Times New Roman"/>
          <w:i/>
        </w:rPr>
        <w:t>Personality and Social Psychology Review</w:t>
      </w:r>
      <w:r>
        <w:rPr>
          <w:rFonts w:ascii="Times New Roman" w:hAnsi="Times New Roman" w:cs="Times New Roman"/>
        </w:rPr>
        <w:t xml:space="preserve">) Do salient social norms moderate mortality salience effects? </w:t>
      </w:r>
      <w:proofErr w:type="gramStart"/>
      <w:r>
        <w:rPr>
          <w:rFonts w:ascii="Times New Roman" w:hAnsi="Times New Roman" w:cs="Times New Roman"/>
        </w:rPr>
        <w:t>A (challenging) meta-analysis of terror management studies.</w:t>
      </w:r>
      <w:proofErr w:type="gramEnd"/>
      <w:r>
        <w:rPr>
          <w:rFonts w:ascii="Times New Roman" w:hAnsi="Times New Roman" w:cs="Times New Roman"/>
        </w:rPr>
        <w:t xml:space="preserve"> </w:t>
      </w:r>
    </w:p>
    <w:p w14:paraId="092A3165" w14:textId="32B5B0F5" w:rsidR="00924E60" w:rsidRDefault="00924E60" w:rsidP="00895611">
      <w:pPr>
        <w:pStyle w:val="NoSpacing"/>
        <w:ind w:left="720" w:hanging="720"/>
        <w:rPr>
          <w:rFonts w:ascii="Times New Roman" w:hAnsi="Times New Roman" w:cs="Times New Roman"/>
        </w:rPr>
      </w:pPr>
    </w:p>
    <w:p w14:paraId="320D8B33" w14:textId="4E776C1D" w:rsidR="00991414" w:rsidRDefault="00991414"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Book chapters</w:t>
      </w:r>
    </w:p>
    <w:p w14:paraId="7A9C322F" w14:textId="1B77027E" w:rsidR="00991414" w:rsidRDefault="00991414" w:rsidP="00F61405">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r>
        <w:rPr>
          <w:rFonts w:ascii="Times New Roman" w:hAnsi="Times New Roman" w:cs="Times New Roman"/>
        </w:rPr>
        <w:t>&amp; Hall Jamieson, K.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Science as “broken” vs. science as “self-correcting”: How retractions and peer-review problems are exploited to attack science. </w:t>
      </w:r>
      <w:r w:rsidR="00F2443D">
        <w:rPr>
          <w:rFonts w:ascii="Times New Roman" w:hAnsi="Times New Roman" w:cs="Times New Roman"/>
        </w:rPr>
        <w:t xml:space="preserve">In </w:t>
      </w:r>
      <w:r>
        <w:rPr>
          <w:rFonts w:ascii="Times New Roman" w:hAnsi="Times New Roman" w:cs="Times New Roman"/>
        </w:rPr>
        <w:t xml:space="preserve">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 xml:space="preserve">Oxford, UK: Oxford University Press. </w:t>
      </w:r>
    </w:p>
    <w:p w14:paraId="4CD9CA32" w14:textId="79483FF6" w:rsidR="00991414" w:rsidRDefault="00991414" w:rsidP="00F61405">
      <w:pPr>
        <w:pStyle w:val="NoSpacing"/>
        <w:ind w:left="720" w:hanging="720"/>
        <w:rPr>
          <w:rFonts w:ascii="Times New Roman" w:hAnsi="Times New Roman" w:cs="Times New Roman"/>
        </w:rPr>
      </w:pPr>
      <w:proofErr w:type="gramStart"/>
      <w:r>
        <w:rPr>
          <w:rFonts w:ascii="Times New Roman" w:hAnsi="Times New Roman" w:cs="Times New Roman"/>
          <w:b/>
        </w:rPr>
        <w:t xml:space="preserve">Hilgard, J., </w:t>
      </w:r>
      <w:r>
        <w:rPr>
          <w:rFonts w:ascii="Times New Roman" w:hAnsi="Times New Roman" w:cs="Times New Roman"/>
        </w:rPr>
        <w:t>&amp; Li, N. (</w:t>
      </w:r>
      <w:r w:rsidR="00895611">
        <w:rPr>
          <w:rFonts w:ascii="Times New Roman" w:hAnsi="Times New Roman" w:cs="Times New Roman"/>
        </w:rPr>
        <w:t>2017</w:t>
      </w:r>
      <w:r>
        <w:rPr>
          <w:rFonts w:ascii="Times New Roman" w:hAnsi="Times New Roman" w:cs="Times New Roman"/>
        </w:rPr>
        <w:t>).</w:t>
      </w:r>
      <w:proofErr w:type="gramEnd"/>
      <w:r>
        <w:rPr>
          <w:rFonts w:ascii="Times New Roman" w:hAnsi="Times New Roman" w:cs="Times New Roman"/>
        </w:rPr>
        <w:t xml:space="preserve"> The science of communicating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3E9132F1" w14:textId="59E9CC13" w:rsidR="000A40E4" w:rsidRDefault="00991414" w:rsidP="003F0762">
      <w:pPr>
        <w:pStyle w:val="NoSpacing"/>
        <w:ind w:left="720" w:hanging="720"/>
        <w:rPr>
          <w:rFonts w:ascii="Times New Roman" w:hAnsi="Times New Roman" w:cs="Times New Roman"/>
        </w:rPr>
      </w:pPr>
      <w:r>
        <w:rPr>
          <w:rFonts w:ascii="Times New Roman" w:hAnsi="Times New Roman" w:cs="Times New Roman"/>
          <w:b/>
        </w:rPr>
        <w:t>Hilgard, J.</w:t>
      </w:r>
      <w:r>
        <w:rPr>
          <w:rFonts w:ascii="Times New Roman" w:hAnsi="Times New Roman" w:cs="Times New Roman"/>
        </w:rPr>
        <w:t xml:space="preserve"> (</w:t>
      </w:r>
      <w:r w:rsidR="00895611">
        <w:rPr>
          <w:rFonts w:ascii="Times New Roman" w:hAnsi="Times New Roman" w:cs="Times New Roman"/>
        </w:rPr>
        <w:t>2017</w:t>
      </w:r>
      <w:r>
        <w:rPr>
          <w:rFonts w:ascii="Times New Roman" w:hAnsi="Times New Roman" w:cs="Times New Roman"/>
        </w:rPr>
        <w:t xml:space="preserve">). Identifying and overcoming challenges to science featured in attacks on science: A synthesis. </w:t>
      </w:r>
      <w:r w:rsidR="00F2443D">
        <w:rPr>
          <w:rFonts w:ascii="Times New Roman" w:hAnsi="Times New Roman" w:cs="Times New Roman"/>
        </w:rPr>
        <w:t>I</w:t>
      </w:r>
      <w:r>
        <w:rPr>
          <w:rFonts w:ascii="Times New Roman" w:hAnsi="Times New Roman" w:cs="Times New Roman"/>
        </w:rPr>
        <w:t xml:space="preserve">n D. </w:t>
      </w:r>
      <w:proofErr w:type="spellStart"/>
      <w:r>
        <w:rPr>
          <w:rFonts w:ascii="Times New Roman" w:hAnsi="Times New Roman" w:cs="Times New Roman"/>
        </w:rPr>
        <w:t>Scheufele</w:t>
      </w:r>
      <w:proofErr w:type="spellEnd"/>
      <w:r>
        <w:rPr>
          <w:rFonts w:ascii="Times New Roman" w:hAnsi="Times New Roman" w:cs="Times New Roman"/>
        </w:rPr>
        <w:t xml:space="preserve">, D. </w:t>
      </w:r>
      <w:proofErr w:type="spellStart"/>
      <w:r>
        <w:rPr>
          <w:rFonts w:ascii="Times New Roman" w:hAnsi="Times New Roman" w:cs="Times New Roman"/>
        </w:rPr>
        <w:t>Kahan</w:t>
      </w:r>
      <w:proofErr w:type="spellEnd"/>
      <w:r>
        <w:rPr>
          <w:rFonts w:ascii="Times New Roman" w:hAnsi="Times New Roman" w:cs="Times New Roman"/>
        </w:rPr>
        <w:t xml:space="preserve">, &amp; K. Hall Jamieson (Eds.) </w:t>
      </w:r>
      <w:proofErr w:type="gramStart"/>
      <w:r>
        <w:rPr>
          <w:rFonts w:ascii="Times New Roman" w:hAnsi="Times New Roman" w:cs="Times New Roman"/>
          <w:i/>
        </w:rPr>
        <w:t>The</w:t>
      </w:r>
      <w:proofErr w:type="gramEnd"/>
      <w:r>
        <w:rPr>
          <w:rFonts w:ascii="Times New Roman" w:hAnsi="Times New Roman" w:cs="Times New Roman"/>
          <w:i/>
        </w:rPr>
        <w:t xml:space="preserve"> Oxford Handbook on the Science of Science Communication. </w:t>
      </w:r>
      <w:r>
        <w:rPr>
          <w:rFonts w:ascii="Times New Roman" w:hAnsi="Times New Roman" w:cs="Times New Roman"/>
        </w:rPr>
        <w:t>Oxford, UK: Oxford University Press.</w:t>
      </w:r>
    </w:p>
    <w:p w14:paraId="7946C8BE" w14:textId="77777777" w:rsidR="00CA39A5" w:rsidRDefault="00CA39A5" w:rsidP="003F0762">
      <w:pPr>
        <w:pStyle w:val="NoSpacing"/>
        <w:ind w:left="720" w:hanging="720"/>
        <w:rPr>
          <w:rFonts w:ascii="Times New Roman" w:hAnsi="Times New Roman" w:cs="Times New Roman"/>
          <w:sz w:val="32"/>
          <w:szCs w:val="32"/>
        </w:rPr>
      </w:pPr>
    </w:p>
    <w:p w14:paraId="3E3E8953" w14:textId="3080217B" w:rsidR="00EE1379" w:rsidRDefault="00713028"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Informal</w:t>
      </w:r>
      <w:r w:rsidR="00543C81">
        <w:rPr>
          <w:rFonts w:ascii="Times New Roman" w:hAnsi="Times New Roman" w:cs="Times New Roman"/>
          <w:sz w:val="32"/>
          <w:szCs w:val="32"/>
        </w:rPr>
        <w:t xml:space="preserve"> publications</w:t>
      </w:r>
    </w:p>
    <w:p w14:paraId="2FD73ED2" w14:textId="6EBD16A5" w:rsidR="00232FFF" w:rsidRPr="00407C1F" w:rsidRDefault="00232FFF" w:rsidP="00232FFF">
      <w:pPr>
        <w:pStyle w:val="NoSpacing"/>
        <w:ind w:left="720" w:hanging="720"/>
        <w:rPr>
          <w:rFonts w:ascii="Times New Roman" w:hAnsi="Times New Roman" w:cs="Times New Roman"/>
        </w:rPr>
      </w:pPr>
      <w:proofErr w:type="spellStart"/>
      <w:proofErr w:type="gramStart"/>
      <w:r w:rsidRPr="00407C1F">
        <w:rPr>
          <w:rFonts w:ascii="Times New Roman" w:hAnsi="Times New Roman" w:cs="Times New Roman"/>
        </w:rPr>
        <w:t>Lueke</w:t>
      </w:r>
      <w:proofErr w:type="spellEnd"/>
      <w:r w:rsidRPr="00407C1F">
        <w:rPr>
          <w:rFonts w:ascii="Times New Roman" w:hAnsi="Times New Roman" w:cs="Times New Roman"/>
        </w:rPr>
        <w:t xml:space="preserve">, A.K., </w:t>
      </w:r>
      <w:r>
        <w:rPr>
          <w:rFonts w:ascii="Times New Roman" w:hAnsi="Times New Roman" w:cs="Times New Roman"/>
          <w:b/>
        </w:rPr>
        <w:t xml:space="preserve">Hilgard, J., </w:t>
      </w:r>
      <w:r>
        <w:rPr>
          <w:rFonts w:ascii="Times New Roman" w:hAnsi="Times New Roman" w:cs="Times New Roman"/>
        </w:rPr>
        <w:t xml:space="preserve">Zimmerman, I., </w:t>
      </w:r>
      <w:proofErr w:type="spellStart"/>
      <w:r>
        <w:rPr>
          <w:rFonts w:ascii="Times New Roman" w:hAnsi="Times New Roman" w:cs="Times New Roman"/>
        </w:rPr>
        <w:t>Bartholow</w:t>
      </w:r>
      <w:proofErr w:type="spellEnd"/>
      <w:r>
        <w:rPr>
          <w:rFonts w:ascii="Times New Roman" w:hAnsi="Times New Roman" w:cs="Times New Roman"/>
        </w:rPr>
        <w:t>, B.D., &amp; Gibson, B. (Preprint).</w:t>
      </w:r>
      <w:proofErr w:type="gramEnd"/>
      <w:r>
        <w:rPr>
          <w:rFonts w:ascii="Times New Roman" w:hAnsi="Times New Roman" w:cs="Times New Roman"/>
        </w:rPr>
        <w:t xml:space="preserve"> </w:t>
      </w:r>
      <w:proofErr w:type="gramStart"/>
      <w:r>
        <w:rPr>
          <w:rFonts w:ascii="Times New Roman" w:hAnsi="Times New Roman" w:cs="Times New Roman"/>
        </w:rPr>
        <w:t>Heroic video game violence and prosocial behavior.</w:t>
      </w:r>
      <w:proofErr w:type="gramEnd"/>
      <w:r>
        <w:rPr>
          <w:rFonts w:ascii="Times New Roman" w:hAnsi="Times New Roman" w:cs="Times New Roman"/>
        </w:rPr>
        <w:t xml:space="preserve"> Preprint available at </w:t>
      </w:r>
      <w:hyperlink r:id="rId19" w:history="1">
        <w:r w:rsidRPr="00E66EAA">
          <w:rPr>
            <w:rStyle w:val="Hyperlink"/>
            <w:rFonts w:ascii="Times New Roman" w:hAnsi="Times New Roman" w:cs="Times New Roman"/>
          </w:rPr>
          <w:t>https://psyarxiv.com/nrfqt/</w:t>
        </w:r>
      </w:hyperlink>
      <w:r>
        <w:rPr>
          <w:rFonts w:ascii="Times New Roman" w:hAnsi="Times New Roman" w:cs="Times New Roman"/>
        </w:rPr>
        <w:t xml:space="preserve"> </w:t>
      </w:r>
    </w:p>
    <w:p w14:paraId="76C18912" w14:textId="455DFEF1" w:rsidR="00543C81" w:rsidRDefault="006375D2" w:rsidP="00F61405">
      <w:pPr>
        <w:pStyle w:val="NoSpacing"/>
        <w:ind w:left="720" w:hanging="720"/>
        <w:rPr>
          <w:rStyle w:val="Hyperlink"/>
          <w:rFonts w:ascii="Times New Roman" w:hAnsi="Times New Roman" w:cs="Times New Roman"/>
        </w:rPr>
      </w:pPr>
      <w:r w:rsidRPr="006375D2">
        <w:rPr>
          <w:rFonts w:ascii="Times New Roman" w:hAnsi="Times New Roman" w:cs="Times New Roman"/>
        </w:rPr>
        <w:t>Hilgard, J.</w:t>
      </w:r>
      <w:r w:rsidR="00543C81" w:rsidRPr="006375D2">
        <w:rPr>
          <w:rFonts w:ascii="Times New Roman" w:hAnsi="Times New Roman" w:cs="Times New Roman"/>
        </w:rPr>
        <w:t xml:space="preserve"> (2014)</w:t>
      </w:r>
      <w:r w:rsidR="00137791">
        <w:rPr>
          <w:rFonts w:ascii="Times New Roman" w:hAnsi="Times New Roman" w:cs="Times New Roman"/>
        </w:rPr>
        <w:t>.</w:t>
      </w:r>
      <w:r w:rsidR="00543C81" w:rsidRPr="006375D2">
        <w:rPr>
          <w:rFonts w:ascii="Times New Roman" w:hAnsi="Times New Roman" w:cs="Times New Roman"/>
        </w:rPr>
        <w:t xml:space="preserve"> </w:t>
      </w:r>
      <w:proofErr w:type="spellStart"/>
      <w:r w:rsidR="00543C81" w:rsidRPr="006375D2">
        <w:rPr>
          <w:rFonts w:ascii="Times New Roman" w:hAnsi="Times New Roman" w:cs="Times New Roman"/>
        </w:rPr>
        <w:t>Hilgard’s</w:t>
      </w:r>
      <w:proofErr w:type="spellEnd"/>
      <w:r w:rsidR="00543C81" w:rsidRPr="006375D2">
        <w:rPr>
          <w:rFonts w:ascii="Times New Roman" w:hAnsi="Times New Roman" w:cs="Times New Roman"/>
        </w:rPr>
        <w:t xml:space="preserve"> modified video game paradigm. </w:t>
      </w:r>
      <w:hyperlink r:id="rId20" w:history="1">
        <w:r w:rsidRPr="00EF37BE">
          <w:rPr>
            <w:rStyle w:val="Hyperlink"/>
            <w:rFonts w:ascii="Times New Roman" w:hAnsi="Times New Roman" w:cs="Times New Roman"/>
          </w:rPr>
          <w:t>https://osf.io/3cb9m/</w:t>
        </w:r>
      </w:hyperlink>
    </w:p>
    <w:p w14:paraId="19490C45" w14:textId="2D531B04" w:rsidR="00D908B3" w:rsidRDefault="00D908B3"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(2016). Video game violence and aggression: A proven connection? </w:t>
      </w:r>
      <w:r>
        <w:rPr>
          <w:rStyle w:val="Hyperlink"/>
          <w:rFonts w:ascii="Times New Roman" w:hAnsi="Times New Roman" w:cs="Times New Roman"/>
          <w:i/>
          <w:color w:val="auto"/>
          <w:u w:val="none"/>
        </w:rPr>
        <w:t>Significance, 13</w:t>
      </w:r>
      <w:r>
        <w:rPr>
          <w:rStyle w:val="Hyperlink"/>
          <w:rFonts w:ascii="Times New Roman" w:hAnsi="Times New Roman" w:cs="Times New Roman"/>
          <w:color w:val="auto"/>
          <w:u w:val="none"/>
        </w:rPr>
        <w:t xml:space="preserve">(5), 6-7. </w:t>
      </w:r>
      <w:proofErr w:type="spellStart"/>
      <w:proofErr w:type="gramStart"/>
      <w:r>
        <w:rPr>
          <w:rStyle w:val="Hyperlink"/>
          <w:rFonts w:ascii="Times New Roman" w:hAnsi="Times New Roman" w:cs="Times New Roman"/>
          <w:color w:val="auto"/>
          <w:u w:val="none"/>
        </w:rPr>
        <w:t>doi</w:t>
      </w:r>
      <w:proofErr w:type="spellEnd"/>
      <w:proofErr w:type="gramEnd"/>
      <w:r w:rsidRPr="00D908B3">
        <w:rPr>
          <w:rStyle w:val="Hyperlink"/>
          <w:rFonts w:ascii="Times New Roman" w:hAnsi="Times New Roman" w:cs="Times New Roman"/>
          <w:color w:val="auto"/>
          <w:u w:val="none"/>
        </w:rPr>
        <w:t>: 10.1111/j.1740-9713.2016.00955.x</w:t>
      </w:r>
    </w:p>
    <w:p w14:paraId="2AC4B678" w14:textId="119CDB93" w:rsidR="00DA2469" w:rsidRDefault="00DA2469"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Hilgard, J. (2021). I tried to report scientific misconduct. How did it go? </w:t>
      </w:r>
      <w:hyperlink r:id="rId21" w:history="1">
        <w:r w:rsidRPr="00AF6195">
          <w:rPr>
            <w:rStyle w:val="Hyperlink"/>
            <w:rFonts w:ascii="Times New Roman" w:hAnsi="Times New Roman" w:cs="Times New Roman"/>
          </w:rPr>
          <w:t>https://crystalprisonzone.blogspot.com/2021/01/i-tried-to-report-scientific-misconduct.html</w:t>
        </w:r>
      </w:hyperlink>
      <w:r>
        <w:rPr>
          <w:rStyle w:val="Hyperlink"/>
          <w:rFonts w:ascii="Times New Roman" w:hAnsi="Times New Roman" w:cs="Times New Roman"/>
          <w:color w:val="auto"/>
          <w:u w:val="none"/>
        </w:rPr>
        <w:t xml:space="preserve"> </w:t>
      </w:r>
    </w:p>
    <w:p w14:paraId="684034F4" w14:textId="4B2FC22C" w:rsidR="009008BF" w:rsidRPr="001D4EDD" w:rsidRDefault="009008BF" w:rsidP="00F61405">
      <w:pPr>
        <w:pStyle w:val="NoSpacing"/>
        <w:ind w:left="720" w:hanging="720"/>
        <w:rPr>
          <w:rStyle w:val="Hyperlink"/>
          <w:rFonts w:ascii="Times New Roman" w:hAnsi="Times New Roman" w:cs="Times New Roman"/>
          <w:color w:val="auto"/>
          <w:u w:val="none"/>
        </w:rPr>
      </w:pPr>
      <w:r>
        <w:rPr>
          <w:rStyle w:val="Hyperlink"/>
          <w:rFonts w:ascii="Times New Roman" w:hAnsi="Times New Roman" w:cs="Times New Roman"/>
          <w:color w:val="auto"/>
          <w:u w:val="none"/>
        </w:rPr>
        <w:t>Hilgard,</w:t>
      </w:r>
      <w:r w:rsidRPr="001D4EDD">
        <w:rPr>
          <w:rStyle w:val="Hyperlink"/>
          <w:rFonts w:ascii="Times New Roman" w:hAnsi="Times New Roman" w:cs="Times New Roman"/>
          <w:color w:val="auto"/>
          <w:u w:val="none"/>
        </w:rPr>
        <w:t xml:space="preserve"> J. (2019). Comment on Chang and Bushman (2019): Effects of outlier exclusion.</w:t>
      </w:r>
      <w:r w:rsidR="001D4EDD" w:rsidRPr="001D4EDD">
        <w:rPr>
          <w:rStyle w:val="Hyperlink"/>
          <w:rFonts w:ascii="Times New Roman" w:hAnsi="Times New Roman" w:cs="Times New Roman"/>
          <w:color w:val="auto"/>
          <w:u w:val="none"/>
        </w:rPr>
        <w:t xml:space="preserve"> </w:t>
      </w:r>
      <w:hyperlink r:id="rId22" w:history="1">
        <w:r w:rsidR="001D4EDD" w:rsidRPr="001D4EDD">
          <w:rPr>
            <w:rStyle w:val="Hyperlink"/>
            <w:rFonts w:ascii="Times New Roman" w:hAnsi="Times New Roman" w:cs="Times New Roman"/>
          </w:rPr>
          <w:t>https://crystalprisonzone.blogspot.com/2019/06/comment-on-chang-bushman-2019-effects.html</w:t>
        </w:r>
      </w:hyperlink>
    </w:p>
    <w:p w14:paraId="19EDB746" w14:textId="77777777" w:rsidR="00137791" w:rsidRPr="00137791" w:rsidRDefault="00137791" w:rsidP="00F61405">
      <w:pPr>
        <w:pStyle w:val="NoSpacing"/>
        <w:ind w:left="720" w:hanging="720"/>
        <w:rPr>
          <w:rFonts w:ascii="Times New Roman" w:hAnsi="Times New Roman" w:cs="Times New Roman"/>
        </w:rPr>
      </w:pPr>
      <w:r w:rsidRPr="001D4EDD">
        <w:rPr>
          <w:rStyle w:val="Hyperlink"/>
          <w:rFonts w:ascii="Times New Roman" w:hAnsi="Times New Roman" w:cs="Times New Roman"/>
          <w:color w:val="auto"/>
          <w:u w:val="none"/>
        </w:rPr>
        <w:t>Hilgard,</w:t>
      </w:r>
      <w:r w:rsidRPr="00137791">
        <w:rPr>
          <w:rStyle w:val="Hyperlink"/>
          <w:rFonts w:ascii="Times New Roman" w:hAnsi="Times New Roman" w:cs="Times New Roman"/>
          <w:color w:val="auto"/>
          <w:u w:val="none"/>
        </w:rPr>
        <w:t xml:space="preserve"> J. (2016). </w:t>
      </w:r>
      <w:r>
        <w:rPr>
          <w:rStyle w:val="Hyperlink"/>
          <w:rFonts w:ascii="Times New Roman" w:hAnsi="Times New Roman" w:cs="Times New Roman"/>
          <w:color w:val="auto"/>
          <w:u w:val="none"/>
        </w:rPr>
        <w:t xml:space="preserve">Comment on </w:t>
      </w:r>
      <w:proofErr w:type="spellStart"/>
      <w:r>
        <w:rPr>
          <w:rStyle w:val="Hyperlink"/>
          <w:rFonts w:ascii="Times New Roman" w:hAnsi="Times New Roman" w:cs="Times New Roman"/>
          <w:color w:val="auto"/>
          <w:u w:val="none"/>
        </w:rPr>
        <w:t>Strack</w:t>
      </w:r>
      <w:proofErr w:type="spellEnd"/>
      <w:r>
        <w:rPr>
          <w:rStyle w:val="Hyperlink"/>
          <w:rFonts w:ascii="Times New Roman" w:hAnsi="Times New Roman" w:cs="Times New Roman"/>
          <w:color w:val="auto"/>
          <w:u w:val="none"/>
        </w:rPr>
        <w:t xml:space="preserve"> (2016): The RRR is not contaminated by small-study effects. </w:t>
      </w:r>
      <w:hyperlink r:id="rId23" w:history="1">
        <w:r w:rsidRPr="00643957">
          <w:rPr>
            <w:rStyle w:val="Hyperlink"/>
            <w:rFonts w:ascii="Times New Roman" w:hAnsi="Times New Roman" w:cs="Times New Roman"/>
          </w:rPr>
          <w:t>http://crystalprisonzone.blogspot.com/2016/08/comment-on-strack-2016.html</w:t>
        </w:r>
      </w:hyperlink>
      <w:r>
        <w:rPr>
          <w:rStyle w:val="Hyperlink"/>
          <w:rFonts w:ascii="Times New Roman" w:hAnsi="Times New Roman" w:cs="Times New Roman"/>
          <w:color w:val="auto"/>
          <w:u w:val="none"/>
        </w:rPr>
        <w:t xml:space="preserve"> </w:t>
      </w:r>
    </w:p>
    <w:p w14:paraId="1734B1F0" w14:textId="10B24456" w:rsidR="00214524" w:rsidRDefault="00214524" w:rsidP="00F61405">
      <w:pPr>
        <w:pStyle w:val="NoSpacing"/>
        <w:ind w:left="720" w:hanging="720"/>
        <w:rPr>
          <w:rFonts w:ascii="Times New Roman" w:hAnsi="Times New Roman" w:cs="Times New Roman"/>
        </w:rPr>
      </w:pPr>
      <w:r>
        <w:rPr>
          <w:rFonts w:ascii="Times New Roman" w:hAnsi="Times New Roman" w:cs="Times New Roman"/>
        </w:rPr>
        <w:t>Hilgard, J. (2016)</w:t>
      </w:r>
      <w:r w:rsidR="000E7A7F">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A reading list for the replicability crisis.</w:t>
      </w:r>
      <w:proofErr w:type="gramEnd"/>
      <w:r>
        <w:rPr>
          <w:rFonts w:ascii="Times New Roman" w:hAnsi="Times New Roman" w:cs="Times New Roman"/>
        </w:rPr>
        <w:t xml:space="preserve"> </w:t>
      </w:r>
      <w:hyperlink r:id="rId24" w:history="1">
        <w:r w:rsidRPr="00C36B65">
          <w:rPr>
            <w:rStyle w:val="Hyperlink"/>
            <w:rFonts w:ascii="Times New Roman" w:hAnsi="Times New Roman" w:cs="Times New Roman"/>
          </w:rPr>
          <w:t>http://crystalprisonzone.blogspot.com/2016/03/a-reading-list-for-replicability-crisis.html</w:t>
        </w:r>
      </w:hyperlink>
    </w:p>
    <w:p w14:paraId="32E9A178" w14:textId="3156DC96" w:rsidR="008012B1" w:rsidRDefault="008012B1">
      <w:pPr>
        <w:rPr>
          <w:rFonts w:ascii="Times New Roman" w:hAnsi="Times New Roman" w:cs="Times New Roman"/>
          <w:sz w:val="32"/>
          <w:szCs w:val="32"/>
        </w:rPr>
      </w:pPr>
      <w:r>
        <w:rPr>
          <w:rFonts w:ascii="Times New Roman" w:hAnsi="Times New Roman" w:cs="Times New Roman"/>
          <w:sz w:val="32"/>
          <w:szCs w:val="32"/>
        </w:rPr>
        <w:br w:type="page"/>
      </w:r>
    </w:p>
    <w:p w14:paraId="47323984" w14:textId="535C49BD" w:rsidR="0043718B" w:rsidRDefault="0043718B" w:rsidP="001A4308">
      <w:pPr>
        <w:pStyle w:val="NoSpacing"/>
        <w:ind w:left="720" w:hanging="720"/>
        <w:rPr>
          <w:rFonts w:ascii="Times New Roman" w:hAnsi="Times New Roman" w:cs="Times New Roman"/>
          <w:sz w:val="32"/>
          <w:szCs w:val="32"/>
        </w:rPr>
      </w:pPr>
      <w:r>
        <w:rPr>
          <w:rFonts w:ascii="Times New Roman" w:hAnsi="Times New Roman" w:cs="Times New Roman"/>
          <w:sz w:val="32"/>
          <w:szCs w:val="32"/>
        </w:rPr>
        <w:lastRenderedPageBreak/>
        <w:t>Public scholarship</w:t>
      </w:r>
    </w:p>
    <w:p w14:paraId="0C22643C" w14:textId="24D6CBFB" w:rsidR="001A16D7" w:rsidRDefault="001A16D7" w:rsidP="001A4308">
      <w:pPr>
        <w:pStyle w:val="NoSpacing"/>
        <w:ind w:left="720" w:hanging="720"/>
        <w:rPr>
          <w:rFonts w:ascii="Times New Roman" w:hAnsi="Times New Roman" w:cs="Times New Roman"/>
        </w:rPr>
      </w:pPr>
      <w:r>
        <w:rPr>
          <w:rFonts w:ascii="Times New Roman" w:hAnsi="Times New Roman" w:cs="Times New Roman"/>
        </w:rPr>
        <w:t>Quoted in the following articles:</w:t>
      </w:r>
    </w:p>
    <w:p w14:paraId="6E384557" w14:textId="49C99685" w:rsidR="0043718B" w:rsidRDefault="0043718B" w:rsidP="001A4308">
      <w:pPr>
        <w:pStyle w:val="NoSpacing"/>
        <w:ind w:left="720" w:hanging="720"/>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w:t>
      </w:r>
      <w:proofErr w:type="spellStart"/>
      <w:r>
        <w:rPr>
          <w:rFonts w:ascii="Times New Roman" w:hAnsi="Times New Roman" w:cs="Times New Roman"/>
        </w:rPr>
        <w:t>Vrieze</w:t>
      </w:r>
      <w:proofErr w:type="spellEnd"/>
      <w:r>
        <w:rPr>
          <w:rFonts w:ascii="Times New Roman" w:hAnsi="Times New Roman" w:cs="Times New Roman"/>
        </w:rPr>
        <w:t>, J. (2018)</w:t>
      </w:r>
      <w:r w:rsidR="000E7A7F">
        <w:rPr>
          <w:rFonts w:ascii="Times New Roman" w:hAnsi="Times New Roman" w:cs="Times New Roman"/>
        </w:rPr>
        <w:t>.</w:t>
      </w:r>
      <w:r>
        <w:rPr>
          <w:rFonts w:ascii="Times New Roman" w:hAnsi="Times New Roman" w:cs="Times New Roman"/>
        </w:rPr>
        <w:t xml:space="preserve"> Meta-analyses were supposed to end scientific debates. Often, they only cause more controversy. </w:t>
      </w:r>
      <w:proofErr w:type="gramStart"/>
      <w:r>
        <w:rPr>
          <w:rFonts w:ascii="Times New Roman" w:hAnsi="Times New Roman" w:cs="Times New Roman"/>
          <w:i/>
        </w:rPr>
        <w:t>Science</w:t>
      </w:r>
      <w:r>
        <w:rPr>
          <w:rFonts w:ascii="Times New Roman" w:hAnsi="Times New Roman" w:cs="Times New Roman"/>
        </w:rPr>
        <w:t>.</w:t>
      </w:r>
      <w:proofErr w:type="gramEnd"/>
      <w:r>
        <w:rPr>
          <w:rFonts w:ascii="Times New Roman" w:hAnsi="Times New Roman" w:cs="Times New Roman"/>
        </w:rPr>
        <w:t xml:space="preserve"> </w:t>
      </w:r>
      <w:hyperlink r:id="rId25" w:history="1">
        <w:r w:rsidRPr="003A7578">
          <w:rPr>
            <w:rStyle w:val="Hyperlink"/>
            <w:rFonts w:ascii="Times New Roman" w:hAnsi="Times New Roman" w:cs="Times New Roman"/>
          </w:rPr>
          <w:t>https://www.sciencemag.org/news/2018/09/meta-analyses-were-supposed-end-scientific-debates-often-they-only-cause-more</w:t>
        </w:r>
      </w:hyperlink>
      <w:r>
        <w:rPr>
          <w:rFonts w:ascii="Times New Roman" w:hAnsi="Times New Roman" w:cs="Times New Roman"/>
        </w:rPr>
        <w:t xml:space="preserve"> </w:t>
      </w:r>
    </w:p>
    <w:p w14:paraId="0F8ED8F2" w14:textId="2D0A02B5" w:rsidR="000E7A7F" w:rsidRPr="000E7A7F" w:rsidRDefault="000E7A7F" w:rsidP="001A4308">
      <w:pPr>
        <w:pStyle w:val="NoSpacing"/>
        <w:ind w:left="720" w:hanging="720"/>
        <w:rPr>
          <w:rFonts w:ascii="Times New Roman" w:hAnsi="Times New Roman" w:cs="Times New Roman"/>
        </w:rPr>
      </w:pPr>
      <w:r>
        <w:rPr>
          <w:rFonts w:ascii="Times New Roman" w:hAnsi="Times New Roman" w:cs="Times New Roman"/>
        </w:rPr>
        <w:t xml:space="preserve">Resnick, B. (2018). The Stanford Prison Experiment was massively influential. We just learned it was a fraud. </w:t>
      </w:r>
      <w:proofErr w:type="spellStart"/>
      <w:proofErr w:type="gramStart"/>
      <w:r>
        <w:rPr>
          <w:rFonts w:ascii="Times New Roman" w:hAnsi="Times New Roman" w:cs="Times New Roman"/>
          <w:i/>
        </w:rPr>
        <w:t>Vox</w:t>
      </w:r>
      <w:proofErr w:type="spellEnd"/>
      <w:r>
        <w:rPr>
          <w:rFonts w:ascii="Times New Roman" w:hAnsi="Times New Roman" w:cs="Times New Roman"/>
        </w:rPr>
        <w:t>.</w:t>
      </w:r>
      <w:proofErr w:type="gramEnd"/>
      <w:r>
        <w:rPr>
          <w:rFonts w:ascii="Times New Roman" w:hAnsi="Times New Roman" w:cs="Times New Roman"/>
        </w:rPr>
        <w:t xml:space="preserve"> </w:t>
      </w:r>
      <w:hyperlink r:id="rId26" w:history="1">
        <w:r w:rsidRPr="003A7578">
          <w:rPr>
            <w:rStyle w:val="Hyperlink"/>
            <w:rFonts w:ascii="Times New Roman" w:hAnsi="Times New Roman" w:cs="Times New Roman"/>
          </w:rPr>
          <w:t>https://www.vox.com/2018/6/13/17449118/stanford-prison-experiment-fraud-psychology-replication</w:t>
        </w:r>
      </w:hyperlink>
      <w:r>
        <w:rPr>
          <w:rFonts w:ascii="Times New Roman" w:hAnsi="Times New Roman" w:cs="Times New Roman"/>
        </w:rPr>
        <w:t xml:space="preserve"> </w:t>
      </w:r>
    </w:p>
    <w:p w14:paraId="516BF5B0" w14:textId="5D633777" w:rsidR="0043718B" w:rsidRDefault="0043718B" w:rsidP="001A4308">
      <w:pPr>
        <w:pStyle w:val="NoSpacing"/>
        <w:ind w:left="720" w:hanging="720"/>
        <w:rPr>
          <w:rFonts w:ascii="Times New Roman" w:hAnsi="Times New Roman" w:cs="Times New Roman"/>
        </w:rPr>
      </w:pPr>
      <w:proofErr w:type="spellStart"/>
      <w:r>
        <w:rPr>
          <w:rFonts w:ascii="Times New Roman" w:hAnsi="Times New Roman" w:cs="Times New Roman"/>
        </w:rPr>
        <w:t>Cressey</w:t>
      </w:r>
      <w:proofErr w:type="spellEnd"/>
      <w:r>
        <w:rPr>
          <w:rFonts w:ascii="Times New Roman" w:hAnsi="Times New Roman" w:cs="Times New Roman"/>
        </w:rPr>
        <w:t>, D. (2017)</w:t>
      </w:r>
      <w:r w:rsidR="000E7A7F">
        <w:rPr>
          <w:rFonts w:ascii="Times New Roman" w:hAnsi="Times New Roman" w:cs="Times New Roman"/>
        </w:rPr>
        <w:t>.</w:t>
      </w:r>
      <w:r>
        <w:rPr>
          <w:rFonts w:ascii="Times New Roman" w:hAnsi="Times New Roman" w:cs="Times New Roman"/>
        </w:rPr>
        <w:t xml:space="preserve"> Tool for detecting publication bias goes under spotlight. </w:t>
      </w:r>
      <w:proofErr w:type="gramStart"/>
      <w:r>
        <w:rPr>
          <w:rFonts w:ascii="Times New Roman" w:hAnsi="Times New Roman" w:cs="Times New Roman"/>
          <w:i/>
        </w:rPr>
        <w:t>Nature</w:t>
      </w:r>
      <w:r>
        <w:rPr>
          <w:rFonts w:ascii="Times New Roman" w:hAnsi="Times New Roman" w:cs="Times New Roman"/>
        </w:rPr>
        <w:t>.</w:t>
      </w:r>
      <w:proofErr w:type="gramEnd"/>
      <w:r>
        <w:rPr>
          <w:rFonts w:ascii="Times New Roman" w:hAnsi="Times New Roman" w:cs="Times New Roman"/>
        </w:rPr>
        <w:t xml:space="preserve"> </w:t>
      </w:r>
      <w:hyperlink r:id="rId27" w:history="1">
        <w:r w:rsidRPr="003A7578">
          <w:rPr>
            <w:rStyle w:val="Hyperlink"/>
            <w:rFonts w:ascii="Times New Roman" w:hAnsi="Times New Roman" w:cs="Times New Roman"/>
          </w:rPr>
          <w:t>https://www.nature.com/news/tool-for-detecting-publication-bias-goes-under-spotlight-1.21728</w:t>
        </w:r>
      </w:hyperlink>
      <w:r>
        <w:rPr>
          <w:rFonts w:ascii="Times New Roman" w:hAnsi="Times New Roman" w:cs="Times New Roman"/>
        </w:rPr>
        <w:t xml:space="preserve"> </w:t>
      </w:r>
    </w:p>
    <w:p w14:paraId="0C0CEE6A" w14:textId="447DEB42" w:rsidR="000E7A7F" w:rsidRDefault="000E7A7F" w:rsidP="001A4308">
      <w:pPr>
        <w:pStyle w:val="NoSpacing"/>
        <w:ind w:left="720" w:hanging="720"/>
        <w:rPr>
          <w:rFonts w:ascii="Times New Roman" w:hAnsi="Times New Roman" w:cs="Times New Roman"/>
          <w:i/>
        </w:rPr>
      </w:pPr>
      <w:proofErr w:type="spellStart"/>
      <w:proofErr w:type="gramStart"/>
      <w:r>
        <w:rPr>
          <w:rFonts w:ascii="Times New Roman" w:hAnsi="Times New Roman" w:cs="Times New Roman"/>
        </w:rPr>
        <w:t>Belluz</w:t>
      </w:r>
      <w:proofErr w:type="spellEnd"/>
      <w:r>
        <w:rPr>
          <w:rFonts w:ascii="Times New Roman" w:hAnsi="Times New Roman" w:cs="Times New Roman"/>
        </w:rPr>
        <w:t xml:space="preserve">, J., </w:t>
      </w:r>
      <w:proofErr w:type="spellStart"/>
      <w:r>
        <w:rPr>
          <w:rFonts w:ascii="Times New Roman" w:hAnsi="Times New Roman" w:cs="Times New Roman"/>
        </w:rPr>
        <w:t>Plumer</w:t>
      </w:r>
      <w:proofErr w:type="spellEnd"/>
      <w:r>
        <w:rPr>
          <w:rFonts w:ascii="Times New Roman" w:hAnsi="Times New Roman" w:cs="Times New Roman"/>
        </w:rPr>
        <w:t>, B., &amp; Resnick, B. (2016).</w:t>
      </w:r>
      <w:proofErr w:type="gramEnd"/>
      <w:r>
        <w:rPr>
          <w:rFonts w:ascii="Times New Roman" w:hAnsi="Times New Roman" w:cs="Times New Roman"/>
        </w:rPr>
        <w:t xml:space="preserve"> </w:t>
      </w:r>
      <w:proofErr w:type="gramStart"/>
      <w:r>
        <w:rPr>
          <w:rFonts w:ascii="Times New Roman" w:hAnsi="Times New Roman" w:cs="Times New Roman"/>
        </w:rPr>
        <w:t>The 7 biggest problems facing science, according to 270 scientists.</w:t>
      </w:r>
      <w:proofErr w:type="gramEnd"/>
      <w:r>
        <w:rPr>
          <w:rFonts w:ascii="Times New Roman" w:hAnsi="Times New Roman" w:cs="Times New Roman"/>
        </w:rPr>
        <w:t xml:space="preserve"> </w:t>
      </w:r>
      <w:proofErr w:type="spellStart"/>
      <w:proofErr w:type="gramStart"/>
      <w:r>
        <w:rPr>
          <w:rFonts w:ascii="Times New Roman" w:hAnsi="Times New Roman" w:cs="Times New Roman"/>
          <w:i/>
        </w:rPr>
        <w:t>Vox</w:t>
      </w:r>
      <w:proofErr w:type="spellEnd"/>
      <w:r>
        <w:rPr>
          <w:rFonts w:ascii="Times New Roman" w:hAnsi="Times New Roman" w:cs="Times New Roman"/>
          <w:i/>
        </w:rPr>
        <w:t>.</w:t>
      </w:r>
      <w:proofErr w:type="gramEnd"/>
      <w:r>
        <w:rPr>
          <w:rFonts w:ascii="Times New Roman" w:hAnsi="Times New Roman" w:cs="Times New Roman"/>
          <w:i/>
        </w:rPr>
        <w:t xml:space="preserve"> </w:t>
      </w:r>
      <w:hyperlink r:id="rId28" w:history="1">
        <w:r w:rsidRPr="000E7A7F">
          <w:rPr>
            <w:rStyle w:val="Hyperlink"/>
            <w:rFonts w:ascii="Times New Roman" w:hAnsi="Times New Roman" w:cs="Times New Roman"/>
          </w:rPr>
          <w:t>https://www.vox.com/2016/7/14/12016710/science-challeges-research-funding-peer-review-process</w:t>
        </w:r>
      </w:hyperlink>
      <w:r>
        <w:rPr>
          <w:rFonts w:ascii="Times New Roman" w:hAnsi="Times New Roman" w:cs="Times New Roman"/>
          <w:i/>
        </w:rPr>
        <w:t xml:space="preserve"> </w:t>
      </w:r>
    </w:p>
    <w:p w14:paraId="285E3784" w14:textId="77777777" w:rsidR="00CA018F" w:rsidRDefault="00CA018F" w:rsidP="001A4308">
      <w:pPr>
        <w:pStyle w:val="NoSpacing"/>
        <w:ind w:left="720" w:hanging="720"/>
        <w:rPr>
          <w:rFonts w:ascii="Times New Roman" w:hAnsi="Times New Roman" w:cs="Times New Roman"/>
          <w:i/>
        </w:rPr>
      </w:pPr>
    </w:p>
    <w:p w14:paraId="41848B8F" w14:textId="0103D4EF" w:rsidR="00CA018F" w:rsidRDefault="00CA018F" w:rsidP="001A4308">
      <w:pPr>
        <w:pStyle w:val="NoSpacing"/>
        <w:ind w:left="720" w:hanging="720"/>
        <w:rPr>
          <w:rFonts w:ascii="Times New Roman" w:hAnsi="Times New Roman" w:cs="Times New Roman"/>
        </w:rPr>
      </w:pPr>
      <w:r>
        <w:rPr>
          <w:rFonts w:ascii="Times New Roman" w:hAnsi="Times New Roman" w:cs="Times New Roman"/>
        </w:rPr>
        <w:t>My work described in the following article:</w:t>
      </w:r>
    </w:p>
    <w:p w14:paraId="0B0C7E90" w14:textId="32CCC304" w:rsidR="00CA018F" w:rsidRPr="00CA018F" w:rsidRDefault="00CA018F" w:rsidP="001A4308">
      <w:pPr>
        <w:pStyle w:val="NoSpacing"/>
        <w:ind w:left="720" w:hanging="720"/>
        <w:rPr>
          <w:rFonts w:ascii="Times New Roman" w:hAnsi="Times New Roman" w:cs="Times New Roman"/>
        </w:rPr>
      </w:pPr>
      <w:r>
        <w:rPr>
          <w:rFonts w:ascii="Times New Roman" w:hAnsi="Times New Roman" w:cs="Times New Roman"/>
        </w:rPr>
        <w:t xml:space="preserve">O’Grady, C. (2021). Research linking violent entertainment to aggression retracted after scrutiny. </w:t>
      </w:r>
      <w:proofErr w:type="gramStart"/>
      <w:r>
        <w:rPr>
          <w:rFonts w:ascii="Times New Roman" w:hAnsi="Times New Roman" w:cs="Times New Roman"/>
          <w:i/>
        </w:rPr>
        <w:t>Science</w:t>
      </w:r>
      <w:r>
        <w:rPr>
          <w:rFonts w:ascii="Times New Roman" w:hAnsi="Times New Roman" w:cs="Times New Roman"/>
        </w:rPr>
        <w:t>.</w:t>
      </w:r>
      <w:proofErr w:type="gramEnd"/>
      <w:r>
        <w:rPr>
          <w:rFonts w:ascii="Times New Roman" w:hAnsi="Times New Roman" w:cs="Times New Roman"/>
        </w:rPr>
        <w:t xml:space="preserve"> </w:t>
      </w:r>
      <w:hyperlink r:id="rId29" w:history="1">
        <w:r w:rsidRPr="00B9691D">
          <w:rPr>
            <w:rStyle w:val="Hyperlink"/>
            <w:rFonts w:ascii="Times New Roman" w:hAnsi="Times New Roman" w:cs="Times New Roman"/>
          </w:rPr>
          <w:t>https://www.sciencemag.org/news/2021/02/research-linking-violent-entertainment-aggression-retracted-after-scrutiny</w:t>
        </w:r>
      </w:hyperlink>
      <w:r>
        <w:rPr>
          <w:rFonts w:ascii="Times New Roman" w:hAnsi="Times New Roman" w:cs="Times New Roman"/>
        </w:rPr>
        <w:t xml:space="preserve"> </w:t>
      </w:r>
    </w:p>
    <w:p w14:paraId="7D220716" w14:textId="77777777" w:rsidR="005A5189" w:rsidRPr="000E7A7F" w:rsidRDefault="005A5189" w:rsidP="001A4308">
      <w:pPr>
        <w:pStyle w:val="NoSpacing"/>
        <w:ind w:left="720" w:hanging="720"/>
        <w:rPr>
          <w:rFonts w:ascii="Times New Roman" w:hAnsi="Times New Roman" w:cs="Times New Roman"/>
        </w:rPr>
      </w:pPr>
    </w:p>
    <w:p w14:paraId="0CFDD8C7" w14:textId="3A4A9427" w:rsidR="0062657F" w:rsidRDefault="0062657F" w:rsidP="001A4308">
      <w:pPr>
        <w:pStyle w:val="NoSpacing"/>
        <w:ind w:left="720" w:hanging="720"/>
        <w:rPr>
          <w:rFonts w:ascii="Times New Roman" w:hAnsi="Times New Roman" w:cs="Times New Roman"/>
          <w:sz w:val="32"/>
          <w:szCs w:val="32"/>
        </w:rPr>
      </w:pPr>
      <w:r w:rsidRPr="0062657F">
        <w:rPr>
          <w:rFonts w:ascii="Times New Roman" w:hAnsi="Times New Roman" w:cs="Times New Roman"/>
          <w:sz w:val="32"/>
          <w:szCs w:val="32"/>
        </w:rPr>
        <w:t>Research experience</w:t>
      </w:r>
    </w:p>
    <w:p w14:paraId="0DBF5921" w14:textId="77777777" w:rsidR="00895611" w:rsidRDefault="00895611" w:rsidP="001A4308">
      <w:pPr>
        <w:pStyle w:val="NoSpacing"/>
        <w:ind w:left="720" w:hanging="72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r>
      <w:r>
        <w:rPr>
          <w:rFonts w:ascii="Times New Roman" w:hAnsi="Times New Roman" w:cs="Times New Roman"/>
        </w:rPr>
        <w:tab/>
        <w:t>Assistant professor, Illinois State University</w:t>
      </w:r>
    </w:p>
    <w:p w14:paraId="00CAFD8B" w14:textId="77777777" w:rsidR="00F9787F" w:rsidRDefault="00F9787F" w:rsidP="001A4308">
      <w:pPr>
        <w:pStyle w:val="NoSpacing"/>
        <w:ind w:left="720" w:hanging="720"/>
        <w:rPr>
          <w:rFonts w:ascii="Times New Roman" w:hAnsi="Times New Roman" w:cs="Times New Roman"/>
        </w:rPr>
      </w:pPr>
      <w:r>
        <w:rPr>
          <w:rFonts w:ascii="Times New Roman" w:hAnsi="Times New Roman" w:cs="Times New Roman"/>
        </w:rPr>
        <w:t>2015 –</w:t>
      </w:r>
      <w:r w:rsidR="00895611">
        <w:rPr>
          <w:rFonts w:ascii="Times New Roman" w:hAnsi="Times New Roman" w:cs="Times New Roman"/>
        </w:rPr>
        <w:t xml:space="preserve"> 2017</w:t>
      </w:r>
      <w:r>
        <w:rPr>
          <w:rFonts w:ascii="Times New Roman" w:hAnsi="Times New Roman" w:cs="Times New Roman"/>
        </w:rPr>
        <w:tab/>
      </w:r>
      <w:r>
        <w:rPr>
          <w:rFonts w:ascii="Times New Roman" w:hAnsi="Times New Roman" w:cs="Times New Roman"/>
        </w:rPr>
        <w:tab/>
        <w:t>Postdoctoral research fellow, University of Pennsylvania</w:t>
      </w:r>
    </w:p>
    <w:p w14:paraId="066D5F1B" w14:textId="77777777" w:rsidR="0062657F" w:rsidRPr="00782203"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2009 –</w:t>
      </w:r>
      <w:r w:rsidR="00F9787F">
        <w:rPr>
          <w:rFonts w:ascii="Times New Roman" w:hAnsi="Times New Roman" w:cs="Times New Roman"/>
        </w:rPr>
        <w:t xml:space="preserve"> 2015</w:t>
      </w:r>
      <w:r w:rsidR="00C60169">
        <w:rPr>
          <w:rFonts w:ascii="Times New Roman" w:hAnsi="Times New Roman" w:cs="Times New Roman"/>
        </w:rPr>
        <w:tab/>
      </w:r>
      <w:r w:rsidR="00C60169">
        <w:rPr>
          <w:rFonts w:ascii="Times New Roman" w:hAnsi="Times New Roman" w:cs="Times New Roman"/>
        </w:rPr>
        <w:tab/>
        <w:t xml:space="preserve">Graduate </w:t>
      </w:r>
      <w:proofErr w:type="gramStart"/>
      <w:r w:rsidR="00C60169">
        <w:rPr>
          <w:rFonts w:ascii="Times New Roman" w:hAnsi="Times New Roman" w:cs="Times New Roman"/>
        </w:rPr>
        <w:t>student</w:t>
      </w:r>
      <w:proofErr w:type="gramEnd"/>
      <w:r w:rsidR="00B8732B">
        <w:rPr>
          <w:rFonts w:ascii="Times New Roman" w:hAnsi="Times New Roman" w:cs="Times New Roman"/>
        </w:rPr>
        <w:t>, University of Missouri - Columbia</w:t>
      </w:r>
    </w:p>
    <w:p w14:paraId="2CE640FA" w14:textId="5B066F05" w:rsidR="0062657F" w:rsidRDefault="0062657F" w:rsidP="001A4308">
      <w:pPr>
        <w:pStyle w:val="NoSpacing"/>
        <w:ind w:left="720" w:hanging="720"/>
        <w:rPr>
          <w:rFonts w:ascii="Times New Roman" w:hAnsi="Times New Roman" w:cs="Times New Roman"/>
        </w:rPr>
      </w:pPr>
      <w:r w:rsidRPr="00782203">
        <w:rPr>
          <w:rFonts w:ascii="Times New Roman" w:hAnsi="Times New Roman" w:cs="Times New Roman"/>
        </w:rPr>
        <w:t>2007 – 2009</w:t>
      </w:r>
      <w:r w:rsidR="00C60169">
        <w:rPr>
          <w:rFonts w:ascii="Times New Roman" w:hAnsi="Times New Roman" w:cs="Times New Roman"/>
        </w:rPr>
        <w:tab/>
      </w:r>
      <w:r w:rsidR="00C60169">
        <w:rPr>
          <w:rFonts w:ascii="Times New Roman" w:hAnsi="Times New Roman" w:cs="Times New Roman"/>
        </w:rPr>
        <w:tab/>
        <w:t xml:space="preserve">Research assistant to Dr. Todd Braver and </w:t>
      </w:r>
      <w:r w:rsidR="00B8732B">
        <w:rPr>
          <w:rFonts w:ascii="Times New Roman" w:hAnsi="Times New Roman" w:cs="Times New Roman"/>
        </w:rPr>
        <w:t xml:space="preserve">Dr. </w:t>
      </w:r>
      <w:r w:rsidR="00C60169">
        <w:rPr>
          <w:rFonts w:ascii="Times New Roman" w:hAnsi="Times New Roman" w:cs="Times New Roman"/>
        </w:rPr>
        <w:t xml:space="preserve">Deanna </w:t>
      </w:r>
      <w:proofErr w:type="spellStart"/>
      <w:r w:rsidR="00C60169">
        <w:rPr>
          <w:rFonts w:ascii="Times New Roman" w:hAnsi="Times New Roman" w:cs="Times New Roman"/>
        </w:rPr>
        <w:t>Barch</w:t>
      </w:r>
      <w:proofErr w:type="spellEnd"/>
      <w:r w:rsidR="00F2443D">
        <w:rPr>
          <w:rFonts w:ascii="Times New Roman" w:hAnsi="Times New Roman" w:cs="Times New Roman"/>
        </w:rPr>
        <w:t>,</w:t>
      </w:r>
    </w:p>
    <w:p w14:paraId="022CE33C" w14:textId="7A24D4AD" w:rsidR="000A40E4" w:rsidRDefault="00B8732B" w:rsidP="00A0211A">
      <w:pPr>
        <w:pStyle w:val="NoSpacing"/>
        <w:ind w:left="720" w:hanging="720"/>
        <w:rPr>
          <w:rFonts w:ascii="Times New Roman" w:hAnsi="Times New Roman"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Washington University</w:t>
      </w:r>
    </w:p>
    <w:p w14:paraId="7BFD3098" w14:textId="081AAB5E" w:rsidR="00A90320" w:rsidRDefault="00A90320" w:rsidP="00F61405">
      <w:pPr>
        <w:pStyle w:val="NoSpacing"/>
        <w:ind w:left="720" w:hanging="720"/>
        <w:rPr>
          <w:rFonts w:ascii="Times New Roman" w:hAnsi="Times New Roman" w:cs="Times New Roman"/>
          <w:sz w:val="32"/>
          <w:szCs w:val="32"/>
        </w:rPr>
      </w:pPr>
      <w:r>
        <w:rPr>
          <w:rFonts w:ascii="Times New Roman" w:hAnsi="Times New Roman" w:cs="Times New Roman"/>
          <w:sz w:val="32"/>
          <w:szCs w:val="32"/>
        </w:rPr>
        <w:t>Teaching experience</w:t>
      </w:r>
    </w:p>
    <w:p w14:paraId="59B94065" w14:textId="4F1E1EA1" w:rsidR="00895611" w:rsidRDefault="00895611" w:rsidP="0062657F">
      <w:pPr>
        <w:pStyle w:val="NoSpacing"/>
        <w:ind w:left="2160" w:hanging="2160"/>
        <w:rPr>
          <w:rFonts w:ascii="Times New Roman" w:hAnsi="Times New Roman" w:cs="Times New Roman"/>
        </w:rPr>
      </w:pPr>
      <w:r>
        <w:rPr>
          <w:rFonts w:ascii="Times New Roman" w:hAnsi="Times New Roman" w:cs="Times New Roman"/>
        </w:rPr>
        <w:t xml:space="preserve">2017 – </w:t>
      </w:r>
      <w:proofErr w:type="gramStart"/>
      <w:r>
        <w:rPr>
          <w:rFonts w:ascii="Times New Roman" w:hAnsi="Times New Roman" w:cs="Times New Roman"/>
        </w:rPr>
        <w:t>present</w:t>
      </w:r>
      <w:proofErr w:type="gramEnd"/>
      <w:r>
        <w:rPr>
          <w:rFonts w:ascii="Times New Roman" w:hAnsi="Times New Roman" w:cs="Times New Roman"/>
        </w:rPr>
        <w:tab/>
        <w:t>Assistant professor, Illinois State University</w:t>
      </w:r>
    </w:p>
    <w:p w14:paraId="5189EBB7" w14:textId="3E5922A7"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Psychology</w:t>
      </w:r>
    </w:p>
    <w:p w14:paraId="7C934166" w14:textId="6C2E552F"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Introduction to Social Psychology</w:t>
      </w:r>
    </w:p>
    <w:p w14:paraId="04BD7885" w14:textId="6D805D08" w:rsidR="000A40E4" w:rsidRDefault="000A40E4" w:rsidP="0062657F">
      <w:pPr>
        <w:pStyle w:val="NoSpacing"/>
        <w:ind w:left="2160" w:hanging="2160"/>
        <w:rPr>
          <w:rFonts w:ascii="Times New Roman" w:hAnsi="Times New Roman" w:cs="Times New Roman"/>
        </w:rPr>
      </w:pPr>
      <w:r>
        <w:rPr>
          <w:rFonts w:ascii="Times New Roman" w:hAnsi="Times New Roman" w:cs="Times New Roman"/>
        </w:rPr>
        <w:tab/>
        <w:t>Motivation</w:t>
      </w:r>
    </w:p>
    <w:p w14:paraId="5474534B" w14:textId="3261BF15" w:rsidR="000A40E4" w:rsidRDefault="000A40E4" w:rsidP="000A40E4">
      <w:pPr>
        <w:pStyle w:val="NoSpacing"/>
        <w:ind w:left="2160"/>
        <w:rPr>
          <w:rFonts w:ascii="Times New Roman" w:hAnsi="Times New Roman" w:cs="Times New Roman"/>
        </w:rPr>
      </w:pPr>
      <w:r>
        <w:rPr>
          <w:rFonts w:ascii="Times New Roman" w:hAnsi="Times New Roman" w:cs="Times New Roman"/>
        </w:rPr>
        <w:t>Dynamics of Social Behavior</w:t>
      </w:r>
      <w:r w:rsidR="000C257C">
        <w:rPr>
          <w:rFonts w:ascii="Times New Roman" w:hAnsi="Times New Roman" w:cs="Times New Roman"/>
        </w:rPr>
        <w:t xml:space="preserve"> – Aggression </w:t>
      </w:r>
    </w:p>
    <w:p w14:paraId="56E474CF" w14:textId="4EB13AFA" w:rsidR="006442F6" w:rsidRDefault="006442F6" w:rsidP="000A40E4">
      <w:pPr>
        <w:pStyle w:val="NoSpacing"/>
        <w:ind w:left="2160"/>
        <w:rPr>
          <w:rFonts w:ascii="Times New Roman" w:hAnsi="Times New Roman" w:cs="Times New Roman"/>
        </w:rPr>
      </w:pPr>
      <w:r>
        <w:rPr>
          <w:rFonts w:ascii="Times New Roman" w:hAnsi="Times New Roman" w:cs="Times New Roman"/>
        </w:rPr>
        <w:t>Theory and Research in Social Psychology</w:t>
      </w:r>
      <w:r w:rsidR="001D4EDD">
        <w:rPr>
          <w:rFonts w:ascii="Times New Roman" w:hAnsi="Times New Roman" w:cs="Times New Roman"/>
        </w:rPr>
        <w:t xml:space="preserve"> (graduate seminar)</w:t>
      </w:r>
    </w:p>
    <w:p w14:paraId="32E85123" w14:textId="77777777" w:rsidR="00012798" w:rsidRDefault="00012798" w:rsidP="0062657F">
      <w:pPr>
        <w:pStyle w:val="NoSpacing"/>
        <w:ind w:left="2160" w:hanging="2160"/>
        <w:rPr>
          <w:rFonts w:ascii="Times New Roman" w:hAnsi="Times New Roman" w:cs="Times New Roman"/>
        </w:rPr>
      </w:pPr>
      <w:r>
        <w:rPr>
          <w:rFonts w:ascii="Times New Roman" w:hAnsi="Times New Roman" w:cs="Times New Roman"/>
        </w:rPr>
        <w:t>2015</w:t>
      </w:r>
      <w:r>
        <w:rPr>
          <w:rFonts w:ascii="Times New Roman" w:hAnsi="Times New Roman" w:cs="Times New Roman"/>
        </w:rPr>
        <w:tab/>
        <w:t>Invited workshop on the use of Bayes factors, Northern Illinois University</w:t>
      </w:r>
    </w:p>
    <w:p w14:paraId="157D7B84"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r>
      <w:r w:rsidR="000A34DE" w:rsidRPr="000A34DE">
        <w:rPr>
          <w:rFonts w:ascii="Times New Roman" w:hAnsi="Times New Roman" w:cs="Times New Roman"/>
        </w:rPr>
        <w:t>Instructor</w:t>
      </w:r>
      <w:r>
        <w:rPr>
          <w:rFonts w:ascii="Times New Roman" w:hAnsi="Times New Roman" w:cs="Times New Roman"/>
        </w:rPr>
        <w:t>, Statistics (</w:t>
      </w:r>
      <w:r w:rsidR="008A67E4">
        <w:rPr>
          <w:rFonts w:ascii="Times New Roman" w:hAnsi="Times New Roman" w:cs="Times New Roman"/>
        </w:rPr>
        <w:t>Research Methods II</w:t>
      </w:r>
      <w:r>
        <w:rPr>
          <w:rFonts w:ascii="Times New Roman" w:hAnsi="Times New Roman" w:cs="Times New Roman"/>
        </w:rPr>
        <w:t>), Department of Psychological Sciences, University of Missouri</w:t>
      </w:r>
    </w:p>
    <w:p w14:paraId="09F83B97" w14:textId="77777777" w:rsidR="0080462D" w:rsidRPr="008A67E4" w:rsidRDefault="0080462D" w:rsidP="0080462D">
      <w:pPr>
        <w:pStyle w:val="NoSpacing"/>
        <w:ind w:left="2160" w:hanging="2160"/>
        <w:rPr>
          <w:rFonts w:ascii="Times New Roman" w:hAnsi="Times New Roman" w:cs="Times New Roman"/>
        </w:rPr>
      </w:pPr>
      <w:r>
        <w:rPr>
          <w:rFonts w:ascii="Times New Roman" w:hAnsi="Times New Roman" w:cs="Times New Roman"/>
        </w:rPr>
        <w:t>2014</w:t>
      </w:r>
      <w:r>
        <w:rPr>
          <w:rFonts w:ascii="Times New Roman" w:hAnsi="Times New Roman" w:cs="Times New Roman"/>
        </w:rPr>
        <w:tab/>
        <w:t xml:space="preserve">Departmental workshop on the use of R package “ggplot2” for </w:t>
      </w:r>
      <w:proofErr w:type="spellStart"/>
      <w:r w:rsidR="0000327F">
        <w:rPr>
          <w:rFonts w:ascii="Times New Roman" w:hAnsi="Times New Roman" w:cs="Times New Roman"/>
        </w:rPr>
        <w:t>datavis</w:t>
      </w:r>
      <w:proofErr w:type="spellEnd"/>
    </w:p>
    <w:p w14:paraId="1312D205" w14:textId="77777777" w:rsidR="000A34DE" w:rsidRDefault="0062657F" w:rsidP="0062657F">
      <w:pPr>
        <w:pStyle w:val="NoSpacing"/>
        <w:ind w:left="2160" w:hanging="2160"/>
        <w:rPr>
          <w:rFonts w:ascii="Times New Roman" w:hAnsi="Times New Roman" w:cs="Times New Roman"/>
        </w:rPr>
      </w:pPr>
      <w:r>
        <w:rPr>
          <w:rFonts w:ascii="Times New Roman" w:hAnsi="Times New Roman" w:cs="Times New Roman"/>
        </w:rPr>
        <w:t xml:space="preserve">2013 – </w:t>
      </w:r>
      <w:r w:rsidR="00BA234D">
        <w:rPr>
          <w:rFonts w:ascii="Times New Roman" w:hAnsi="Times New Roman" w:cs="Times New Roman"/>
        </w:rPr>
        <w:t>2014</w:t>
      </w:r>
      <w:r>
        <w:rPr>
          <w:rFonts w:ascii="Times New Roman" w:hAnsi="Times New Roman" w:cs="Times New Roman"/>
        </w:rPr>
        <w:tab/>
      </w:r>
      <w:r w:rsidR="000A34DE" w:rsidRPr="008A67E4">
        <w:rPr>
          <w:rFonts w:ascii="Times New Roman" w:hAnsi="Times New Roman" w:cs="Times New Roman"/>
        </w:rPr>
        <w:t>Instructor</w:t>
      </w:r>
      <w:r>
        <w:rPr>
          <w:rFonts w:ascii="Times New Roman" w:hAnsi="Times New Roman" w:cs="Times New Roman"/>
        </w:rPr>
        <w:t>, Statistics (Graduate Statistical Software &amp; Data Management), Department of Psychological Sciences, University of Missouri</w:t>
      </w:r>
    </w:p>
    <w:p w14:paraId="540FCC34" w14:textId="77777777" w:rsidR="00D6676C" w:rsidRDefault="00D6676C" w:rsidP="0062657F">
      <w:pPr>
        <w:pStyle w:val="NoSpacing"/>
        <w:ind w:left="2160" w:hanging="2160"/>
        <w:rPr>
          <w:rFonts w:ascii="Times New Roman" w:hAnsi="Times New Roman" w:cs="Times New Roman"/>
        </w:rPr>
      </w:pPr>
    </w:p>
    <w:p w14:paraId="7D19BE2E" w14:textId="77777777" w:rsidR="00D6676C" w:rsidRDefault="00D6676C"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Funding</w:t>
      </w:r>
    </w:p>
    <w:p w14:paraId="5F81DE6A"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2015-</w:t>
      </w:r>
      <w:r w:rsidR="00895611">
        <w:rPr>
          <w:rFonts w:ascii="Times New Roman" w:hAnsi="Times New Roman" w:cs="Times New Roman"/>
        </w:rPr>
        <w:t>2017</w:t>
      </w:r>
      <w:r>
        <w:rPr>
          <w:rFonts w:ascii="Times New Roman" w:hAnsi="Times New Roman" w:cs="Times New Roman"/>
        </w:rPr>
        <w:tab/>
        <w:t xml:space="preserve">Drs. Gloria and Melvin “Jack” </w:t>
      </w:r>
      <w:proofErr w:type="spellStart"/>
      <w:r>
        <w:rPr>
          <w:rFonts w:ascii="Times New Roman" w:hAnsi="Times New Roman" w:cs="Times New Roman"/>
        </w:rPr>
        <w:t>Chisum</w:t>
      </w:r>
      <w:proofErr w:type="spellEnd"/>
      <w:r>
        <w:rPr>
          <w:rFonts w:ascii="Times New Roman" w:hAnsi="Times New Roman" w:cs="Times New Roman"/>
        </w:rPr>
        <w:t xml:space="preserve"> Research Fellowship</w:t>
      </w:r>
    </w:p>
    <w:p w14:paraId="143E705D" w14:textId="77777777" w:rsidR="00D6676C" w:rsidRDefault="00D6676C" w:rsidP="0062657F">
      <w:pPr>
        <w:pStyle w:val="NoSpacing"/>
        <w:ind w:left="2160" w:hanging="2160"/>
        <w:rPr>
          <w:rFonts w:ascii="Times New Roman" w:hAnsi="Times New Roman" w:cs="Times New Roman"/>
        </w:rPr>
      </w:pPr>
      <w:r>
        <w:rPr>
          <w:rFonts w:ascii="Times New Roman" w:hAnsi="Times New Roman" w:cs="Times New Roman"/>
        </w:rPr>
        <w:t>2013-2015</w:t>
      </w:r>
      <w:r>
        <w:rPr>
          <w:rFonts w:ascii="Times New Roman" w:hAnsi="Times New Roman" w:cs="Times New Roman"/>
        </w:rPr>
        <w:tab/>
        <w:t xml:space="preserve">Teaching </w:t>
      </w:r>
      <w:proofErr w:type="gramStart"/>
      <w:r>
        <w:rPr>
          <w:rFonts w:ascii="Times New Roman" w:hAnsi="Times New Roman" w:cs="Times New Roman"/>
        </w:rPr>
        <w:t>assistantship</w:t>
      </w:r>
      <w:proofErr w:type="gramEnd"/>
    </w:p>
    <w:p w14:paraId="3A6949D2" w14:textId="77777777" w:rsidR="00D6676C" w:rsidRPr="00D6676C" w:rsidRDefault="00D6676C" w:rsidP="0062657F">
      <w:pPr>
        <w:pStyle w:val="NoSpacing"/>
        <w:ind w:left="2160" w:hanging="2160"/>
        <w:rPr>
          <w:rFonts w:ascii="Times New Roman" w:hAnsi="Times New Roman" w:cs="Times New Roman"/>
        </w:rPr>
      </w:pPr>
      <w:r>
        <w:rPr>
          <w:rFonts w:ascii="Times New Roman" w:hAnsi="Times New Roman" w:cs="Times New Roman"/>
        </w:rPr>
        <w:t>2009-2013</w:t>
      </w:r>
      <w:r>
        <w:rPr>
          <w:rFonts w:ascii="Times New Roman" w:hAnsi="Times New Roman" w:cs="Times New Roman"/>
        </w:rPr>
        <w:tab/>
        <w:t>Bond Life Sciences Fellowship</w:t>
      </w:r>
    </w:p>
    <w:p w14:paraId="7441D34E" w14:textId="40732F3D" w:rsidR="002F26C9" w:rsidRDefault="002F26C9" w:rsidP="0062657F">
      <w:pPr>
        <w:pStyle w:val="NoSpacing"/>
        <w:ind w:left="2160" w:hanging="2160"/>
        <w:rPr>
          <w:rFonts w:ascii="Times New Roman" w:hAnsi="Times New Roman" w:cs="Times New Roman"/>
        </w:rPr>
      </w:pPr>
    </w:p>
    <w:p w14:paraId="54D00EF3" w14:textId="23EC8F6E" w:rsidR="00CA39A5" w:rsidRDefault="00413B5E" w:rsidP="00CA39A5">
      <w:pPr>
        <w:pStyle w:val="NoSpacing"/>
        <w:ind w:left="2160" w:hanging="2160"/>
        <w:rPr>
          <w:rFonts w:ascii="Times New Roman" w:hAnsi="Times New Roman" w:cs="Times New Roman"/>
          <w:sz w:val="32"/>
          <w:szCs w:val="32"/>
        </w:rPr>
      </w:pPr>
      <w:r>
        <w:rPr>
          <w:rFonts w:ascii="Times New Roman" w:hAnsi="Times New Roman" w:cs="Times New Roman"/>
          <w:sz w:val="32"/>
          <w:szCs w:val="32"/>
        </w:rPr>
        <w:lastRenderedPageBreak/>
        <w:t>Invited lectures</w:t>
      </w:r>
    </w:p>
    <w:p w14:paraId="1A765D18" w14:textId="011E4766" w:rsidR="008012B1" w:rsidRDefault="008012B1" w:rsidP="00B278CC">
      <w:pPr>
        <w:pStyle w:val="NoSpacing"/>
        <w:ind w:left="720" w:hanging="720"/>
        <w:rPr>
          <w:rFonts w:ascii="Times New Roman" w:hAnsi="Times New Roman" w:cs="Times New Roman"/>
        </w:rPr>
      </w:pPr>
      <w:proofErr w:type="gramStart"/>
      <w:r>
        <w:rPr>
          <w:rFonts w:ascii="Times New Roman" w:hAnsi="Times New Roman" w:cs="Times New Roman"/>
        </w:rPr>
        <w:t>Building trust in research results.</w:t>
      </w:r>
      <w:proofErr w:type="gramEnd"/>
      <w:r>
        <w:rPr>
          <w:rFonts w:ascii="Times New Roman" w:hAnsi="Times New Roman" w:cs="Times New Roman"/>
        </w:rPr>
        <w:t xml:space="preserve"> (2021, March). Invited lecture presented to the Chinese Open Science Network. </w:t>
      </w:r>
    </w:p>
    <w:p w14:paraId="0E13345E" w14:textId="6BCC3503" w:rsidR="008012B1" w:rsidRDefault="008012B1" w:rsidP="00B278CC">
      <w:pPr>
        <w:pStyle w:val="NoSpacing"/>
        <w:ind w:left="720" w:hanging="720"/>
        <w:rPr>
          <w:rFonts w:ascii="Times New Roman" w:hAnsi="Times New Roman" w:cs="Times New Roman"/>
        </w:rPr>
      </w:pPr>
      <w:proofErr w:type="gramStart"/>
      <w:r>
        <w:rPr>
          <w:rFonts w:ascii="Times New Roman" w:hAnsi="Times New Roman" w:cs="Times New Roman"/>
        </w:rPr>
        <w:t>Making science self-correcting.</w:t>
      </w:r>
      <w:proofErr w:type="gramEnd"/>
      <w:r>
        <w:rPr>
          <w:rFonts w:ascii="Times New Roman" w:hAnsi="Times New Roman" w:cs="Times New Roman"/>
        </w:rPr>
        <w:t xml:space="preserve"> (2021, March). Invited lecture presented at the Data Colada seminar series. </w:t>
      </w:r>
      <w:r w:rsidRPr="008012B1">
        <w:rPr>
          <w:rFonts w:ascii="Times New Roman" w:hAnsi="Times New Roman" w:cs="Times New Roman"/>
        </w:rPr>
        <w:t>https://www.youtube.com/watch?v=N7Iclo89FYQ</w:t>
      </w:r>
    </w:p>
    <w:p w14:paraId="57FAB216" w14:textId="676E5080" w:rsidR="008012B1" w:rsidRDefault="008012B1" w:rsidP="00B278CC">
      <w:pPr>
        <w:pStyle w:val="NoSpacing"/>
        <w:ind w:left="720" w:hanging="720"/>
        <w:rPr>
          <w:rFonts w:ascii="Times New Roman" w:hAnsi="Times New Roman" w:cs="Times New Roman"/>
        </w:rPr>
      </w:pPr>
      <w:r>
        <w:rPr>
          <w:rFonts w:ascii="Times New Roman" w:hAnsi="Times New Roman" w:cs="Times New Roman"/>
        </w:rPr>
        <w:t xml:space="preserve">Something cool that took me four years, but should have taken two weeks. </w:t>
      </w:r>
      <w:proofErr w:type="gramStart"/>
      <w:r>
        <w:rPr>
          <w:rFonts w:ascii="Times New Roman" w:hAnsi="Times New Roman" w:cs="Times New Roman"/>
        </w:rPr>
        <w:t>(2021, Feb).</w:t>
      </w:r>
      <w:proofErr w:type="gramEnd"/>
      <w:r>
        <w:rPr>
          <w:rFonts w:ascii="Times New Roman" w:hAnsi="Times New Roman" w:cs="Times New Roman"/>
        </w:rPr>
        <w:t xml:space="preserve"> Guest lecture presented to PSY 607 “First-Year Research Series” at University of Oregon.</w:t>
      </w:r>
    </w:p>
    <w:p w14:paraId="18BD7620" w14:textId="403002A1" w:rsidR="00E805B5" w:rsidRDefault="00E805B5" w:rsidP="00B278CC">
      <w:pPr>
        <w:pStyle w:val="NoSpacing"/>
        <w:ind w:left="720" w:hanging="720"/>
        <w:rPr>
          <w:rFonts w:ascii="Times New Roman" w:hAnsi="Times New Roman" w:cs="Times New Roman"/>
        </w:rPr>
      </w:pPr>
      <w:r>
        <w:rPr>
          <w:rFonts w:ascii="Times New Roman" w:hAnsi="Times New Roman" w:cs="Times New Roman"/>
        </w:rPr>
        <w:t xml:space="preserve">What is measured by measures of aggressive thought? </w:t>
      </w:r>
      <w:proofErr w:type="gramStart"/>
      <w:r>
        <w:rPr>
          <w:rFonts w:ascii="Times New Roman" w:hAnsi="Times New Roman" w:cs="Times New Roman"/>
        </w:rPr>
        <w:t>(2020, Feb).</w:t>
      </w:r>
      <w:proofErr w:type="gramEnd"/>
      <w:r>
        <w:rPr>
          <w:rFonts w:ascii="Times New Roman" w:hAnsi="Times New Roman" w:cs="Times New Roman"/>
        </w:rPr>
        <w:t xml:space="preserve"> Guest lecture presented to the Department of Psychology at DePaul University.</w:t>
      </w:r>
    </w:p>
    <w:p w14:paraId="4D849ACB" w14:textId="0AF27728" w:rsidR="00CA39A5" w:rsidRDefault="00CA39A5" w:rsidP="00B278CC">
      <w:pPr>
        <w:pStyle w:val="NoSpacing"/>
        <w:ind w:left="720" w:hanging="720"/>
        <w:rPr>
          <w:rFonts w:ascii="Times New Roman" w:hAnsi="Times New Roman" w:cs="Times New Roman"/>
        </w:rPr>
      </w:pPr>
      <w:r>
        <w:rPr>
          <w:rFonts w:ascii="Times New Roman" w:hAnsi="Times New Roman" w:cs="Times New Roman"/>
        </w:rPr>
        <w:t xml:space="preserve">Is meta-analysis fixed or forked? </w:t>
      </w:r>
      <w:proofErr w:type="gramStart"/>
      <w:r>
        <w:rPr>
          <w:rFonts w:ascii="Times New Roman" w:hAnsi="Times New Roman" w:cs="Times New Roman"/>
        </w:rPr>
        <w:t>Violent video games and aggressive behavior.</w:t>
      </w:r>
      <w:proofErr w:type="gramEnd"/>
      <w:r>
        <w:rPr>
          <w:rFonts w:ascii="Times New Roman" w:hAnsi="Times New Roman" w:cs="Times New Roman"/>
        </w:rPr>
        <w:t xml:space="preserve"> </w:t>
      </w:r>
      <w:proofErr w:type="gramStart"/>
      <w:r>
        <w:rPr>
          <w:rFonts w:ascii="Times New Roman" w:hAnsi="Times New Roman" w:cs="Times New Roman"/>
        </w:rPr>
        <w:t>(2019, Sept).</w:t>
      </w:r>
      <w:proofErr w:type="gramEnd"/>
      <w:r>
        <w:rPr>
          <w:rFonts w:ascii="Times New Roman" w:hAnsi="Times New Roman" w:cs="Times New Roman"/>
        </w:rPr>
        <w:t xml:space="preserve"> Guest lecture presented to the Department of Social &amp; Personality Psychology at the University of Illinois at Chicago.</w:t>
      </w:r>
    </w:p>
    <w:p w14:paraId="1A31AC39" w14:textId="715B1013" w:rsidR="00787010" w:rsidRDefault="00787010" w:rsidP="00B278CC">
      <w:pPr>
        <w:pStyle w:val="NoSpacing"/>
        <w:ind w:left="720" w:hanging="720"/>
        <w:rPr>
          <w:rFonts w:ascii="Times New Roman" w:hAnsi="Times New Roman" w:cs="Times New Roman"/>
        </w:rPr>
      </w:pPr>
      <w:r>
        <w:rPr>
          <w:rFonts w:ascii="Times New Roman" w:hAnsi="Times New Roman" w:cs="Times New Roman"/>
        </w:rPr>
        <w:t xml:space="preserve">How little we know about aggression: Insights from experiments, psychometrics, and meta-analysis. </w:t>
      </w:r>
      <w:proofErr w:type="gramStart"/>
      <w:r>
        <w:rPr>
          <w:rFonts w:ascii="Times New Roman" w:hAnsi="Times New Roman" w:cs="Times New Roman"/>
        </w:rPr>
        <w:t>(2019, Jan).</w:t>
      </w:r>
      <w:proofErr w:type="gramEnd"/>
      <w:r>
        <w:rPr>
          <w:rFonts w:ascii="Times New Roman" w:hAnsi="Times New Roman" w:cs="Times New Roman"/>
        </w:rPr>
        <w:t xml:space="preserve"> Guest lecture presented to the Department of Social Psychology at Northwestern University.</w:t>
      </w:r>
    </w:p>
    <w:p w14:paraId="40F9D689" w14:textId="51250149" w:rsidR="003F0762" w:rsidRDefault="003F0762" w:rsidP="00B278CC">
      <w:pPr>
        <w:pStyle w:val="NoSpacing"/>
        <w:ind w:left="720" w:hanging="720"/>
        <w:rPr>
          <w:rFonts w:ascii="Times New Roman" w:hAnsi="Times New Roman" w:cs="Times New Roman"/>
        </w:rPr>
      </w:pPr>
      <w:proofErr w:type="gramStart"/>
      <w:r>
        <w:rPr>
          <w:rFonts w:ascii="Times New Roman" w:hAnsi="Times New Roman" w:cs="Times New Roman"/>
        </w:rPr>
        <w:t>Adjusting for publication bias in meta-analysis: Advances, challenges, and the replication crisis.</w:t>
      </w:r>
      <w:proofErr w:type="gramEnd"/>
      <w:r w:rsidR="00787010">
        <w:rPr>
          <w:rFonts w:ascii="Times New Roman" w:hAnsi="Times New Roman" w:cs="Times New Roman"/>
        </w:rPr>
        <w:t xml:space="preserve"> </w:t>
      </w:r>
      <w:proofErr w:type="gramStart"/>
      <w:r w:rsidR="00787010">
        <w:rPr>
          <w:rFonts w:ascii="Times New Roman" w:hAnsi="Times New Roman" w:cs="Times New Roman"/>
        </w:rPr>
        <w:t>(2019, Jan).</w:t>
      </w:r>
      <w:proofErr w:type="gramEnd"/>
      <w:r>
        <w:rPr>
          <w:rFonts w:ascii="Times New Roman" w:hAnsi="Times New Roman" w:cs="Times New Roman"/>
        </w:rPr>
        <w:t xml:space="preserve"> Guest lecture presented to the Department of Clinical Psychology at Northwestern University.</w:t>
      </w:r>
    </w:p>
    <w:p w14:paraId="3F8A1CC6" w14:textId="0EB9B32E" w:rsidR="0022683F" w:rsidRDefault="0022683F" w:rsidP="00B278CC">
      <w:pPr>
        <w:pStyle w:val="NoSpacing"/>
        <w:ind w:left="720" w:hanging="720"/>
        <w:rPr>
          <w:rFonts w:ascii="Times New Roman" w:hAnsi="Times New Roman" w:cs="Times New Roman"/>
        </w:rPr>
      </w:pPr>
      <w:r>
        <w:rPr>
          <w:rFonts w:ascii="Times New Roman" w:hAnsi="Times New Roman" w:cs="Times New Roman"/>
        </w:rPr>
        <w:t>You can’t squeeze blood out of a turnip: Corrections for publication bias in meta-analysis.</w:t>
      </w:r>
      <w:r w:rsidR="00787010">
        <w:rPr>
          <w:rFonts w:ascii="Times New Roman" w:hAnsi="Times New Roman" w:cs="Times New Roman"/>
        </w:rPr>
        <w:t xml:space="preserve"> (2018, Feb)</w:t>
      </w:r>
      <w:r>
        <w:rPr>
          <w:rFonts w:ascii="Times New Roman" w:hAnsi="Times New Roman" w:cs="Times New Roman"/>
        </w:rPr>
        <w:t xml:space="preserve"> Guest lecture presented to the Department of Psychology at University of Illinois Urbana-Champaign.</w:t>
      </w:r>
    </w:p>
    <w:p w14:paraId="08A75689" w14:textId="77777777" w:rsidR="00E70C66" w:rsidRDefault="00E70C66" w:rsidP="00B278CC">
      <w:pPr>
        <w:pStyle w:val="NoSpacing"/>
        <w:ind w:left="720" w:hanging="720"/>
        <w:rPr>
          <w:rFonts w:ascii="Times New Roman" w:hAnsi="Times New Roman" w:cs="Times New Roman"/>
        </w:rPr>
      </w:pPr>
      <w:proofErr w:type="gramStart"/>
      <w:r>
        <w:rPr>
          <w:rFonts w:ascii="Times New Roman" w:hAnsi="Times New Roman" w:cs="Times New Roman"/>
        </w:rPr>
        <w:t>Understanding and addressing the replication crisis in social psychology.</w:t>
      </w:r>
      <w:proofErr w:type="gramEnd"/>
      <w:r>
        <w:rPr>
          <w:rFonts w:ascii="Times New Roman" w:hAnsi="Times New Roman" w:cs="Times New Roman"/>
        </w:rPr>
        <w:t xml:space="preserve"> </w:t>
      </w:r>
      <w:proofErr w:type="gramStart"/>
      <w:r>
        <w:rPr>
          <w:rFonts w:ascii="Times New Roman" w:hAnsi="Times New Roman" w:cs="Times New Roman"/>
        </w:rPr>
        <w:t>(2017, Sept).</w:t>
      </w:r>
      <w:proofErr w:type="gramEnd"/>
      <w:r>
        <w:rPr>
          <w:rFonts w:ascii="Times New Roman" w:hAnsi="Times New Roman" w:cs="Times New Roman"/>
        </w:rPr>
        <w:t xml:space="preserve"> Guest lecture presented to PSYC 410 </w:t>
      </w:r>
      <w:r w:rsidR="00A14F9A">
        <w:rPr>
          <w:rFonts w:ascii="Times New Roman" w:hAnsi="Times New Roman" w:cs="Times New Roman"/>
        </w:rPr>
        <w:t>“</w:t>
      </w:r>
      <w:r>
        <w:rPr>
          <w:rFonts w:ascii="Times New Roman" w:hAnsi="Times New Roman" w:cs="Times New Roman"/>
        </w:rPr>
        <w:t>Giving Psychology Away</w:t>
      </w:r>
      <w:r w:rsidR="00A14F9A">
        <w:rPr>
          <w:rFonts w:ascii="Times New Roman" w:hAnsi="Times New Roman" w:cs="Times New Roman"/>
        </w:rPr>
        <w:t>: Critical Thinking and Public Communication</w:t>
      </w:r>
      <w:r>
        <w:rPr>
          <w:rFonts w:ascii="Times New Roman" w:hAnsi="Times New Roman" w:cs="Times New Roman"/>
        </w:rPr>
        <w:t>”</w:t>
      </w:r>
      <w:r w:rsidR="00A14F9A">
        <w:rPr>
          <w:rFonts w:ascii="Times New Roman" w:hAnsi="Times New Roman" w:cs="Times New Roman"/>
        </w:rPr>
        <w:t xml:space="preserve"> at University of Louisville.</w:t>
      </w:r>
    </w:p>
    <w:p w14:paraId="6280D1F0" w14:textId="77777777" w:rsidR="00D67B18" w:rsidRDefault="00D67B18" w:rsidP="00B278CC">
      <w:pPr>
        <w:pStyle w:val="NoSpacing"/>
        <w:ind w:left="720" w:hanging="720"/>
        <w:rPr>
          <w:rFonts w:ascii="Times New Roman" w:hAnsi="Times New Roman" w:cs="Times New Roman"/>
        </w:rPr>
      </w:pP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(2017, Feb).</w:t>
      </w:r>
      <w:proofErr w:type="gramEnd"/>
      <w:r>
        <w:rPr>
          <w:rFonts w:ascii="Times New Roman" w:hAnsi="Times New Roman" w:cs="Times New Roman"/>
        </w:rPr>
        <w:t xml:space="preserve"> Lecture presented to Topics in Current Economic Research at University of </w:t>
      </w:r>
      <w:proofErr w:type="spellStart"/>
      <w:r>
        <w:rPr>
          <w:rFonts w:ascii="Times New Roman" w:hAnsi="Times New Roman" w:cs="Times New Roman"/>
        </w:rPr>
        <w:t>Hohenheim</w:t>
      </w:r>
      <w:proofErr w:type="spellEnd"/>
      <w:r>
        <w:rPr>
          <w:rFonts w:ascii="Times New Roman" w:hAnsi="Times New Roman" w:cs="Times New Roman"/>
        </w:rPr>
        <w:t>, Stuttgart, Germany.</w:t>
      </w:r>
    </w:p>
    <w:p w14:paraId="2070E878" w14:textId="77777777" w:rsidR="00413B5E" w:rsidRDefault="00413B5E" w:rsidP="00B278CC">
      <w:pPr>
        <w:pStyle w:val="NoSpacing"/>
        <w:ind w:left="720" w:hanging="720"/>
        <w:rPr>
          <w:rFonts w:ascii="Times New Roman" w:hAnsi="Times New Roman" w:cs="Times New Roman"/>
        </w:rPr>
      </w:pPr>
      <w:r>
        <w:rPr>
          <w:rFonts w:ascii="Times New Roman" w:hAnsi="Times New Roman" w:cs="Times New Roman"/>
        </w:rPr>
        <w:t xml:space="preserve">Bayesian hypothesis testing: The why and how. </w:t>
      </w:r>
      <w:proofErr w:type="gramStart"/>
      <w:r>
        <w:rPr>
          <w:rFonts w:ascii="Times New Roman" w:hAnsi="Times New Roman" w:cs="Times New Roman"/>
        </w:rPr>
        <w:t>(2015, Dec).</w:t>
      </w:r>
      <w:proofErr w:type="gramEnd"/>
      <w:r>
        <w:rPr>
          <w:rFonts w:ascii="Times New Roman" w:hAnsi="Times New Roman" w:cs="Times New Roman"/>
        </w:rPr>
        <w:t xml:space="preserve"> Lecture presented to the Bayesian Statistics Interest Group at Northern Illinois University</w:t>
      </w:r>
      <w:r w:rsidR="008F69FE">
        <w:rPr>
          <w:rFonts w:ascii="Times New Roman" w:hAnsi="Times New Roman" w:cs="Times New Roman"/>
        </w:rPr>
        <w:t>.</w:t>
      </w:r>
    </w:p>
    <w:p w14:paraId="7B622181" w14:textId="77777777" w:rsidR="00C848CF" w:rsidRDefault="00C848CF" w:rsidP="00B278CC">
      <w:pPr>
        <w:pStyle w:val="NoSpacing"/>
        <w:ind w:left="720" w:hanging="720"/>
        <w:rPr>
          <w:rFonts w:ascii="Times New Roman" w:hAnsi="Times New Roman" w:cs="Times New Roman"/>
        </w:rPr>
      </w:pPr>
    </w:p>
    <w:p w14:paraId="7D7A45BC" w14:textId="77777777" w:rsidR="007473C3" w:rsidRDefault="00C532EA" w:rsidP="0062657F">
      <w:pPr>
        <w:pStyle w:val="NoSpacing"/>
        <w:ind w:left="2160" w:hanging="2160"/>
        <w:rPr>
          <w:rFonts w:ascii="Times New Roman" w:hAnsi="Times New Roman" w:cs="Times New Roman"/>
          <w:sz w:val="32"/>
          <w:szCs w:val="32"/>
        </w:rPr>
      </w:pPr>
      <w:r>
        <w:rPr>
          <w:rFonts w:ascii="Times New Roman" w:hAnsi="Times New Roman" w:cs="Times New Roman"/>
          <w:sz w:val="32"/>
          <w:szCs w:val="32"/>
        </w:rPr>
        <w:t xml:space="preserve">Symposia </w:t>
      </w:r>
      <w:r w:rsidR="007473C3">
        <w:rPr>
          <w:rFonts w:ascii="Times New Roman" w:hAnsi="Times New Roman" w:cs="Times New Roman"/>
          <w:sz w:val="32"/>
          <w:szCs w:val="32"/>
        </w:rPr>
        <w:t>presented</w:t>
      </w:r>
    </w:p>
    <w:p w14:paraId="197828E6" w14:textId="4F555C29" w:rsidR="00E805B5" w:rsidRPr="00E805B5" w:rsidRDefault="00E805B5"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(2020, Feb) </w:t>
      </w:r>
      <w:proofErr w:type="gramStart"/>
      <w:r>
        <w:rPr>
          <w:rFonts w:ascii="Times New Roman" w:hAnsi="Times New Roman" w:cs="Times New Roman"/>
        </w:rPr>
        <w:t>What</w:t>
      </w:r>
      <w:proofErr w:type="gramEnd"/>
      <w:r>
        <w:rPr>
          <w:rFonts w:ascii="Times New Roman" w:hAnsi="Times New Roman" w:cs="Times New Roman"/>
        </w:rPr>
        <w:t xml:space="preserve"> bias adjustment can do for terror management theory. In R. Benjamin (chair) … Society for Personality and Social Psychology, New Orleans, Louisiana.</w:t>
      </w:r>
    </w:p>
    <w:p w14:paraId="5BBB99C3" w14:textId="71743306" w:rsidR="001D4EDD" w:rsidRPr="001D4EDD" w:rsidRDefault="001D4EDD" w:rsidP="0022683F">
      <w:pPr>
        <w:pStyle w:val="NoSpacing"/>
        <w:ind w:left="720" w:hanging="720"/>
        <w:rPr>
          <w:rFonts w:ascii="Times New Roman" w:hAnsi="Times New Roman" w:cs="Times New Roman"/>
        </w:rPr>
      </w:pPr>
      <w:r w:rsidRPr="001D4EDD">
        <w:rPr>
          <w:rFonts w:ascii="Times New Roman" w:hAnsi="Times New Roman" w:cs="Times New Roman"/>
          <w:b/>
        </w:rPr>
        <w:t>Hilgard, J.</w:t>
      </w:r>
      <w:r>
        <w:rPr>
          <w:rFonts w:ascii="Times New Roman" w:hAnsi="Times New Roman" w:cs="Times New Roman"/>
        </w:rPr>
        <w:t xml:space="preserve"> (2019, Aug) </w:t>
      </w:r>
      <w:proofErr w:type="gramStart"/>
      <w:r>
        <w:rPr>
          <w:rFonts w:ascii="Times New Roman" w:hAnsi="Times New Roman" w:cs="Times New Roman"/>
        </w:rPr>
        <w:t>How</w:t>
      </w:r>
      <w:proofErr w:type="gramEnd"/>
      <w:r>
        <w:rPr>
          <w:rFonts w:ascii="Times New Roman" w:hAnsi="Times New Roman" w:cs="Times New Roman"/>
        </w:rPr>
        <w:t xml:space="preserve"> little we know about the effects of violent video games. </w:t>
      </w:r>
      <w:proofErr w:type="gramStart"/>
      <w:r>
        <w:rPr>
          <w:rFonts w:ascii="Times New Roman" w:hAnsi="Times New Roman" w:cs="Times New Roman"/>
        </w:rPr>
        <w:t>American Psychological Association, Chicago, IL.</w:t>
      </w:r>
      <w:proofErr w:type="gramEnd"/>
    </w:p>
    <w:p w14:paraId="1E3D2852" w14:textId="10261765" w:rsidR="00787010" w:rsidRPr="00787010" w:rsidRDefault="00787010" w:rsidP="0022683F">
      <w:pPr>
        <w:pStyle w:val="NoSpacing"/>
        <w:ind w:left="720" w:hanging="720"/>
        <w:rPr>
          <w:rFonts w:ascii="Times New Roman" w:hAnsi="Times New Roman" w:cs="Times New Roman"/>
        </w:rPr>
      </w:pPr>
      <w:proofErr w:type="gramStart"/>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Choosing among bias adjustments with Bayes factors.</w:t>
      </w:r>
      <w:proofErr w:type="gramEnd"/>
      <w:r>
        <w:rPr>
          <w:rFonts w:ascii="Times New Roman" w:hAnsi="Times New Roman" w:cs="Times New Roman"/>
        </w:rPr>
        <w:t xml:space="preserve"> In J. </w:t>
      </w:r>
      <w:proofErr w:type="spellStart"/>
      <w:r>
        <w:rPr>
          <w:rFonts w:ascii="Times New Roman" w:hAnsi="Times New Roman" w:cs="Times New Roman"/>
        </w:rPr>
        <w:t>Haaf</w:t>
      </w:r>
      <w:proofErr w:type="spellEnd"/>
      <w:r>
        <w:rPr>
          <w:rFonts w:ascii="Times New Roman" w:hAnsi="Times New Roman" w:cs="Times New Roman"/>
        </w:rPr>
        <w:t xml:space="preserve"> &amp; </w:t>
      </w:r>
      <w:r w:rsidRPr="00787010">
        <w:rPr>
          <w:rFonts w:ascii="Times New Roman" w:hAnsi="Times New Roman" w:cs="Times New Roman"/>
          <w:b/>
        </w:rPr>
        <w:t>J. Hilgard</w:t>
      </w:r>
      <w:r>
        <w:rPr>
          <w:rFonts w:ascii="Times New Roman" w:hAnsi="Times New Roman" w:cs="Times New Roman"/>
        </w:rPr>
        <w:t xml:space="preserve"> (chairs) … Society for Personality and Social Psychology, Portland, Oregon.</w:t>
      </w:r>
    </w:p>
    <w:p w14:paraId="3DE8440A" w14:textId="17F14C5D" w:rsidR="00787010" w:rsidRPr="00787010" w:rsidRDefault="00787010" w:rsidP="0022683F">
      <w:pPr>
        <w:pStyle w:val="NoSpacing"/>
        <w:ind w:left="720" w:hanging="720"/>
        <w:rPr>
          <w:rFonts w:ascii="Times New Roman" w:hAnsi="Times New Roman" w:cs="Times New Roman"/>
        </w:rPr>
      </w:pPr>
      <w:r w:rsidRPr="00787010">
        <w:rPr>
          <w:rFonts w:ascii="Times New Roman" w:hAnsi="Times New Roman" w:cs="Times New Roman"/>
          <w:b/>
        </w:rPr>
        <w:t>Hilgard, J.</w:t>
      </w:r>
      <w:r w:rsidRPr="00787010">
        <w:rPr>
          <w:rFonts w:ascii="Times New Roman" w:hAnsi="Times New Roman" w:cs="Times New Roman"/>
        </w:rPr>
        <w:t xml:space="preserve"> (2019, Feb)</w:t>
      </w:r>
      <w:r>
        <w:rPr>
          <w:rFonts w:ascii="Times New Roman" w:hAnsi="Times New Roman" w:cs="Times New Roman"/>
        </w:rPr>
        <w:t xml:space="preserve"> </w:t>
      </w:r>
      <w:r w:rsidRPr="00787010">
        <w:rPr>
          <w:rFonts w:ascii="Times New Roman" w:hAnsi="Times New Roman" w:cs="Times New Roman"/>
        </w:rPr>
        <w:t>Meta-analysis:</w:t>
      </w:r>
      <w:r>
        <w:rPr>
          <w:rFonts w:ascii="Times New Roman" w:hAnsi="Times New Roman" w:cs="Times New Roman"/>
        </w:rPr>
        <w:t xml:space="preserve"> Open data &amp; adjustments</w:t>
      </w:r>
      <w:r w:rsidRPr="00787010">
        <w:rPr>
          <w:rFonts w:ascii="Times New Roman" w:hAnsi="Times New Roman" w:cs="Times New Roman"/>
        </w:rPr>
        <w:t xml:space="preserve"> for publication bias</w:t>
      </w:r>
      <w:r>
        <w:rPr>
          <w:rFonts w:ascii="Times New Roman" w:hAnsi="Times New Roman" w:cs="Times New Roman"/>
        </w:rPr>
        <w:t>. In J. Lodi-Smith (chair)</w:t>
      </w:r>
      <w:r w:rsidR="00E805B5">
        <w:rPr>
          <w:rFonts w:ascii="Times New Roman" w:hAnsi="Times New Roman" w:cs="Times New Roman"/>
        </w:rPr>
        <w:t xml:space="preserve"> </w:t>
      </w:r>
      <w:r>
        <w:rPr>
          <w:rFonts w:ascii="Times New Roman" w:hAnsi="Times New Roman" w:cs="Times New Roman"/>
        </w:rPr>
        <w:t>… Society for Personality and Social Psychology, Portland, Oregon.</w:t>
      </w:r>
    </w:p>
    <w:p w14:paraId="0CBB8ECF" w14:textId="0467D403" w:rsidR="00E57F7B" w:rsidRPr="00203841" w:rsidRDefault="00203841" w:rsidP="0022683F">
      <w:pPr>
        <w:pStyle w:val="NoSpacing"/>
        <w:ind w:left="720" w:hanging="720"/>
        <w:rPr>
          <w:rFonts w:ascii="Times New Roman" w:hAnsi="Times New Roman" w:cs="Times New Roman"/>
        </w:rPr>
      </w:pPr>
      <w:r>
        <w:rPr>
          <w:rFonts w:ascii="Times New Roman" w:hAnsi="Times New Roman" w:cs="Times New Roman"/>
          <w:b/>
        </w:rPr>
        <w:t xml:space="preserve">Hilgard, J. </w:t>
      </w:r>
      <w:r w:rsidRPr="00203841">
        <w:rPr>
          <w:rFonts w:ascii="Times New Roman" w:hAnsi="Times New Roman" w:cs="Times New Roman"/>
        </w:rPr>
        <w:t>(2018, June) Meta-analysis: Potential and pitfalls in addressing publication bias.</w:t>
      </w:r>
      <w:r>
        <w:rPr>
          <w:rFonts w:ascii="Times New Roman" w:hAnsi="Times New Roman" w:cs="Times New Roman"/>
          <w:b/>
        </w:rPr>
        <w:t xml:space="preserve"> </w:t>
      </w:r>
      <w:r>
        <w:rPr>
          <w:rFonts w:ascii="Times New Roman" w:hAnsi="Times New Roman" w:cs="Times New Roman"/>
        </w:rPr>
        <w:t>Workshop conducted at the Society for the Improvement of Psychological Science annual meeting, Grand Rapids, Michigan.</w:t>
      </w:r>
    </w:p>
    <w:p w14:paraId="581CF556" w14:textId="61DD9575" w:rsidR="00CF7908" w:rsidRPr="0022683F" w:rsidRDefault="0022683F" w:rsidP="0022683F">
      <w:pPr>
        <w:pStyle w:val="NoSpacing"/>
        <w:ind w:left="720" w:hanging="720"/>
        <w:rPr>
          <w:rFonts w:ascii="Times New Roman" w:hAnsi="Times New Roman" w:cs="Times New Roman"/>
        </w:rPr>
      </w:pPr>
      <w:proofErr w:type="spellStart"/>
      <w:proofErr w:type="gramStart"/>
      <w:r>
        <w:rPr>
          <w:rFonts w:ascii="Times New Roman" w:hAnsi="Times New Roman" w:cs="Times New Roman"/>
        </w:rPr>
        <w:t>Vazire</w:t>
      </w:r>
      <w:proofErr w:type="spellEnd"/>
      <w:r>
        <w:rPr>
          <w:rFonts w:ascii="Times New Roman" w:hAnsi="Times New Roman" w:cs="Times New Roman"/>
        </w:rPr>
        <w:t xml:space="preserve">, S., and </w:t>
      </w:r>
      <w:r w:rsidRPr="0022683F">
        <w:rPr>
          <w:rFonts w:ascii="Times New Roman" w:hAnsi="Times New Roman" w:cs="Times New Roman"/>
          <w:b/>
        </w:rPr>
        <w:t>Hilgard, J.</w:t>
      </w:r>
      <w:r>
        <w:rPr>
          <w:rFonts w:ascii="Times New Roman" w:hAnsi="Times New Roman" w:cs="Times New Roman"/>
        </w:rPr>
        <w:t xml:space="preserve"> (2018, March).</w:t>
      </w:r>
      <w:proofErr w:type="gramEnd"/>
      <w:r>
        <w:rPr>
          <w:rFonts w:ascii="Times New Roman" w:hAnsi="Times New Roman" w:cs="Times New Roman"/>
        </w:rPr>
        <w:t xml:space="preserve"> Correcting bias: What meta-analysis can and can’t do. Roundtable discussion conducted at the Improving Psychological Science: Community Action Meeting, a preconference of the Society for Personality and Social Psychology, Atlanta, Georgia.</w:t>
      </w:r>
    </w:p>
    <w:p w14:paraId="22A17FF2" w14:textId="77777777" w:rsidR="004E33DF" w:rsidRPr="00D67B18" w:rsidRDefault="004E33DF" w:rsidP="00D67B18">
      <w:pPr>
        <w:pStyle w:val="NoSpacing"/>
        <w:ind w:left="720" w:hanging="720"/>
        <w:rPr>
          <w:rFonts w:ascii="Times New Roman" w:hAnsi="Times New Roman" w:cs="Times New Roman"/>
        </w:rPr>
      </w:pPr>
      <w:r w:rsidRPr="00D67B18">
        <w:rPr>
          <w:rFonts w:ascii="Times New Roman" w:hAnsi="Times New Roman" w:cs="Times New Roman"/>
          <w:b/>
        </w:rPr>
        <w:lastRenderedPageBreak/>
        <w:t>Hilgard, J.</w:t>
      </w:r>
      <w:r>
        <w:rPr>
          <w:rFonts w:ascii="Times New Roman" w:hAnsi="Times New Roman" w:cs="Times New Roman"/>
        </w:rPr>
        <w:t xml:space="preserve"> (</w:t>
      </w:r>
      <w:r w:rsidR="00D67B18">
        <w:rPr>
          <w:rFonts w:ascii="Times New Roman" w:hAnsi="Times New Roman" w:cs="Times New Roman"/>
        </w:rPr>
        <w:t xml:space="preserve">2017, January). </w:t>
      </w:r>
      <w:proofErr w:type="gramStart"/>
      <w:r w:rsidR="00D67B18">
        <w:rPr>
          <w:rFonts w:ascii="Times New Roman" w:hAnsi="Times New Roman" w:cs="Times New Roman"/>
        </w:rPr>
        <w:t>Overestimated effects of violent games.</w:t>
      </w:r>
      <w:proofErr w:type="gramEnd"/>
      <w:r w:rsidR="00D67B18">
        <w:rPr>
          <w:rFonts w:ascii="Times New Roman" w:hAnsi="Times New Roman" w:cs="Times New Roman"/>
        </w:rPr>
        <w:t xml:space="preserve"> In R. McCarthy (chair), </w:t>
      </w:r>
      <w:r w:rsidR="00D67B18">
        <w:rPr>
          <w:rFonts w:ascii="Times New Roman" w:hAnsi="Times New Roman" w:cs="Times New Roman"/>
          <w:i/>
        </w:rPr>
        <w:t xml:space="preserve">Social cognition and aggressive behavior: Some ways in which thinking might be linked to aggression. </w:t>
      </w:r>
      <w:r w:rsidR="00D67B18">
        <w:rPr>
          <w:rFonts w:ascii="Times New Roman" w:hAnsi="Times New Roman" w:cs="Times New Roman"/>
        </w:rPr>
        <w:t>Panel conducted at the meeting of the Society for Personality and Social Psychology, San Antonio, Texas.</w:t>
      </w:r>
    </w:p>
    <w:p w14:paraId="70977809" w14:textId="77777777" w:rsidR="004E33DF" w:rsidRPr="004E33DF" w:rsidRDefault="004E33DF" w:rsidP="00C532EA">
      <w:pPr>
        <w:pStyle w:val="NoSpacing"/>
        <w:ind w:left="720" w:hanging="720"/>
        <w:rPr>
          <w:rFonts w:ascii="Times New Roman" w:hAnsi="Times New Roman" w:cs="Times New Roman"/>
        </w:rPr>
      </w:pPr>
      <w:r w:rsidRPr="004E33DF">
        <w:rPr>
          <w:rFonts w:ascii="Times New Roman" w:hAnsi="Times New Roman" w:cs="Times New Roman"/>
          <w:b/>
        </w:rPr>
        <w:t>Hilgard, J.</w:t>
      </w:r>
      <w:r>
        <w:rPr>
          <w:rFonts w:ascii="Times New Roman" w:hAnsi="Times New Roman" w:cs="Times New Roman"/>
          <w:b/>
        </w:rPr>
        <w:t xml:space="preserve"> </w:t>
      </w:r>
      <w:r>
        <w:rPr>
          <w:rFonts w:ascii="Times New Roman" w:hAnsi="Times New Roman" w:cs="Times New Roman"/>
        </w:rPr>
        <w:t xml:space="preserve">(2016, June). </w:t>
      </w:r>
      <w:proofErr w:type="gramStart"/>
      <w:r>
        <w:rPr>
          <w:rFonts w:ascii="Times New Roman" w:hAnsi="Times New Roman" w:cs="Times New Roman"/>
        </w:rPr>
        <w:t>Detection of, and adjustment for, bias in meta-analysis.</w:t>
      </w:r>
      <w:proofErr w:type="gramEnd"/>
      <w:r>
        <w:rPr>
          <w:rFonts w:ascii="Times New Roman" w:hAnsi="Times New Roman" w:cs="Times New Roman"/>
        </w:rPr>
        <w:t xml:space="preserve"> </w:t>
      </w:r>
      <w:proofErr w:type="gramStart"/>
      <w:r>
        <w:rPr>
          <w:rFonts w:ascii="Times New Roman" w:hAnsi="Times New Roman" w:cs="Times New Roman"/>
        </w:rPr>
        <w:t>Presentation to the Communication Research Methods preconference at the meeting of the International Communication Association, Fukuoka, Japan.</w:t>
      </w:r>
      <w:proofErr w:type="gramEnd"/>
    </w:p>
    <w:p w14:paraId="51E2AE5B" w14:textId="77777777" w:rsidR="00865793" w:rsidRPr="00865793" w:rsidRDefault="00865793" w:rsidP="00C532EA">
      <w:pPr>
        <w:pStyle w:val="NoSpacing"/>
        <w:ind w:left="720" w:hanging="720"/>
        <w:rPr>
          <w:rFonts w:ascii="Times New Roman" w:hAnsi="Times New Roman" w:cs="Times New Roman"/>
        </w:rPr>
      </w:pPr>
      <w:proofErr w:type="gramStart"/>
      <w:r w:rsidRPr="00865793">
        <w:rPr>
          <w:rFonts w:ascii="Times New Roman" w:hAnsi="Times New Roman" w:cs="Times New Roman"/>
          <w:b/>
        </w:rPr>
        <w:t>Hilgard, J.</w:t>
      </w:r>
      <w:r>
        <w:rPr>
          <w:rFonts w:ascii="Times New Roman" w:hAnsi="Times New Roman" w:cs="Times New Roman"/>
        </w:rPr>
        <w:t xml:space="preserve">, Li, N., </w:t>
      </w:r>
      <w:proofErr w:type="spellStart"/>
      <w:r>
        <w:rPr>
          <w:rFonts w:ascii="Times New Roman" w:hAnsi="Times New Roman" w:cs="Times New Roman"/>
        </w:rPr>
        <w:t>Scheufele</w:t>
      </w:r>
      <w:proofErr w:type="spellEnd"/>
      <w:r>
        <w:rPr>
          <w:rFonts w:ascii="Times New Roman" w:hAnsi="Times New Roman" w:cs="Times New Roman"/>
        </w:rPr>
        <w:t xml:space="preserve">, D. A., </w:t>
      </w:r>
      <w:proofErr w:type="spellStart"/>
      <w:r>
        <w:rPr>
          <w:rFonts w:ascii="Times New Roman" w:hAnsi="Times New Roman" w:cs="Times New Roman"/>
        </w:rPr>
        <w:t>Winneg</w:t>
      </w:r>
      <w:proofErr w:type="spellEnd"/>
      <w:r>
        <w:rPr>
          <w:rFonts w:ascii="Times New Roman" w:hAnsi="Times New Roman" w:cs="Times New Roman"/>
        </w:rPr>
        <w:t>, K. M., &amp; Hall Jamieson, K. (2016, June).</w:t>
      </w:r>
      <w:proofErr w:type="gramEnd"/>
      <w:r>
        <w:rPr>
          <w:rFonts w:ascii="Times New Roman" w:hAnsi="Times New Roman" w:cs="Times New Roman"/>
        </w:rPr>
        <w:t xml:space="preserve"> </w:t>
      </w:r>
      <w:proofErr w:type="gramStart"/>
      <w:r w:rsidRPr="00865793">
        <w:rPr>
          <w:rFonts w:ascii="Times New Roman" w:hAnsi="Times New Roman" w:cs="Times New Roman"/>
        </w:rPr>
        <w:t>Cross-Pressuring Conservative Catholics?</w:t>
      </w:r>
      <w:proofErr w:type="gramEnd"/>
      <w:r w:rsidRPr="00865793">
        <w:rPr>
          <w:rFonts w:ascii="Times New Roman" w:hAnsi="Times New Roman" w:cs="Times New Roman"/>
        </w:rPr>
        <w:t xml:space="preserve"> The U.S. Public’s Reaction to Pope Francis’ Encyclical on Climate Change</w:t>
      </w:r>
      <w:r>
        <w:rPr>
          <w:rFonts w:ascii="Times New Roman" w:hAnsi="Times New Roman" w:cs="Times New Roman"/>
        </w:rPr>
        <w:t xml:space="preserve">. </w:t>
      </w:r>
      <w:proofErr w:type="gramStart"/>
      <w:r>
        <w:rPr>
          <w:rFonts w:ascii="Times New Roman" w:hAnsi="Times New Roman" w:cs="Times New Roman"/>
        </w:rPr>
        <w:t xml:space="preserve">In M. </w:t>
      </w:r>
      <w:proofErr w:type="spellStart"/>
      <w:r>
        <w:rPr>
          <w:rFonts w:ascii="Times New Roman" w:hAnsi="Times New Roman" w:cs="Times New Roman"/>
        </w:rPr>
        <w:t>Skoric</w:t>
      </w:r>
      <w:proofErr w:type="spellEnd"/>
      <w:r>
        <w:rPr>
          <w:rFonts w:ascii="Times New Roman" w:hAnsi="Times New Roman" w:cs="Times New Roman"/>
        </w:rPr>
        <w:t xml:space="preserve"> (chair), </w:t>
      </w:r>
      <w:r>
        <w:rPr>
          <w:rFonts w:ascii="Times New Roman" w:hAnsi="Times New Roman" w:cs="Times New Roman"/>
          <w:i/>
        </w:rPr>
        <w:t>Processing political and news information in an age of entertainment and overload.</w:t>
      </w:r>
      <w:proofErr w:type="gramEnd"/>
      <w:r>
        <w:rPr>
          <w:rFonts w:ascii="Times New Roman" w:hAnsi="Times New Roman" w:cs="Times New Roman"/>
          <w:i/>
        </w:rPr>
        <w:t xml:space="preserve"> </w:t>
      </w:r>
      <w:r>
        <w:rPr>
          <w:rFonts w:ascii="Times New Roman" w:hAnsi="Times New Roman" w:cs="Times New Roman"/>
        </w:rPr>
        <w:t>Panel conducted at the meeting of the International Communication Association, Fukuoka, Japan.</w:t>
      </w:r>
    </w:p>
    <w:p w14:paraId="5D4A4953" w14:textId="77777777" w:rsidR="00C532EA" w:rsidRDefault="00C532EA" w:rsidP="00C532EA">
      <w:pPr>
        <w:pStyle w:val="NoSpacing"/>
        <w:ind w:left="720" w:hanging="720"/>
        <w:rPr>
          <w:rFonts w:ascii="Times New Roman" w:hAnsi="Times New Roman" w:cs="Times New Roman"/>
        </w:rPr>
      </w:pPr>
      <w:r>
        <w:rPr>
          <w:rFonts w:ascii="Times New Roman" w:hAnsi="Times New Roman" w:cs="Times New Roman"/>
          <w:b/>
        </w:rPr>
        <w:t xml:space="preserve">Hilgard, J. </w:t>
      </w:r>
      <w:r>
        <w:rPr>
          <w:rFonts w:ascii="Times New Roman" w:hAnsi="Times New Roman" w:cs="Times New Roman"/>
        </w:rPr>
        <w:t xml:space="preserve">&amp; Hall-Jamieson, K. (2016, May). </w:t>
      </w:r>
      <w:proofErr w:type="gramStart"/>
      <w:r>
        <w:rPr>
          <w:rFonts w:ascii="Times New Roman" w:hAnsi="Times New Roman" w:cs="Times New Roman"/>
        </w:rPr>
        <w:t>A novel, brief, and general approach to measuring media diet.</w:t>
      </w:r>
      <w:proofErr w:type="gramEnd"/>
      <w:r>
        <w:rPr>
          <w:rFonts w:ascii="Times New Roman" w:hAnsi="Times New Roman" w:cs="Times New Roman"/>
        </w:rPr>
        <w:t xml:space="preserve"> </w:t>
      </w:r>
      <w:proofErr w:type="gramStart"/>
      <w:r>
        <w:rPr>
          <w:rFonts w:ascii="Times New Roman" w:hAnsi="Times New Roman" w:cs="Times New Roman"/>
        </w:rPr>
        <w:t xml:space="preserve">In P. Pain (chair), </w:t>
      </w:r>
      <w:r>
        <w:rPr>
          <w:rFonts w:ascii="Times New Roman" w:hAnsi="Times New Roman" w:cs="Times New Roman"/>
          <w:i/>
        </w:rPr>
        <w:t>Media use and public opinion.</w:t>
      </w:r>
      <w:proofErr w:type="gramEnd"/>
      <w:r>
        <w:rPr>
          <w:rFonts w:ascii="Times New Roman" w:hAnsi="Times New Roman" w:cs="Times New Roman"/>
          <w:i/>
        </w:rPr>
        <w:t xml:space="preserve"> </w:t>
      </w:r>
      <w:r>
        <w:rPr>
          <w:rFonts w:ascii="Times New Roman" w:hAnsi="Times New Roman" w:cs="Times New Roman"/>
        </w:rPr>
        <w:t>Panel conducted at the meeting of the World Association for Public Opinion Research, Austin, TX.</w:t>
      </w:r>
    </w:p>
    <w:p w14:paraId="437EFA2D" w14:textId="77777777" w:rsidR="007473C3" w:rsidRDefault="006375D2" w:rsidP="00726321">
      <w:pPr>
        <w:pStyle w:val="NoSpacing"/>
        <w:ind w:left="720" w:hanging="720"/>
        <w:rPr>
          <w:rFonts w:ascii="Times New Roman" w:hAnsi="Times New Roman" w:cs="Times New Roman"/>
        </w:rPr>
      </w:pPr>
      <w:proofErr w:type="gramStart"/>
      <w:r w:rsidRPr="006375D2">
        <w:rPr>
          <w:rFonts w:ascii="Times New Roman" w:hAnsi="Times New Roman" w:cs="Times New Roman"/>
          <w:b/>
        </w:rPr>
        <w:t>Hilgard, J.</w:t>
      </w:r>
      <w:r w:rsidR="007473C3">
        <w:rPr>
          <w:rFonts w:ascii="Times New Roman" w:hAnsi="Times New Roman" w:cs="Times New Roman"/>
        </w:rPr>
        <w:t xml:space="preserve">, </w:t>
      </w:r>
      <w:proofErr w:type="spellStart"/>
      <w:r w:rsidR="007473C3">
        <w:rPr>
          <w:rFonts w:ascii="Times New Roman" w:hAnsi="Times New Roman" w:cs="Times New Roman"/>
        </w:rPr>
        <w:t>Bartholow</w:t>
      </w:r>
      <w:proofErr w:type="spellEnd"/>
      <w:r w:rsidR="007473C3">
        <w:rPr>
          <w:rFonts w:ascii="Times New Roman" w:hAnsi="Times New Roman" w:cs="Times New Roman"/>
        </w:rPr>
        <w:t xml:space="preserve">, B. D., Weinberg, A., &amp; </w:t>
      </w:r>
      <w:proofErr w:type="spellStart"/>
      <w:r w:rsidR="007473C3">
        <w:rPr>
          <w:rFonts w:ascii="Times New Roman" w:hAnsi="Times New Roman" w:cs="Times New Roman"/>
        </w:rPr>
        <w:t>Hajcak</w:t>
      </w:r>
      <w:proofErr w:type="spellEnd"/>
      <w:r w:rsidR="007473C3">
        <w:rPr>
          <w:rFonts w:ascii="Times New Roman" w:hAnsi="Times New Roman" w:cs="Times New Roman"/>
        </w:rPr>
        <w:t>, G. (2011, May).</w:t>
      </w:r>
      <w:proofErr w:type="gramEnd"/>
      <w:r w:rsidR="007473C3">
        <w:rPr>
          <w:rFonts w:ascii="Times New Roman" w:hAnsi="Times New Roman" w:cs="Times New Roman"/>
        </w:rPr>
        <w:t xml:space="preserve">  </w:t>
      </w:r>
      <w:proofErr w:type="gramStart"/>
      <w:r w:rsidR="007473C3">
        <w:rPr>
          <w:rFonts w:ascii="Times New Roman" w:hAnsi="Times New Roman" w:cs="Times New Roman"/>
        </w:rPr>
        <w:t>Reconsidering the negativity bias:  An argument for motivated perception.</w:t>
      </w:r>
      <w:proofErr w:type="gramEnd"/>
      <w:r w:rsidR="007473C3">
        <w:rPr>
          <w:rFonts w:ascii="Times New Roman" w:hAnsi="Times New Roman" w:cs="Times New Roman"/>
        </w:rPr>
        <w:t xml:space="preserve">  In D. R. Herring &amp; P. A. Gable (chairs), </w:t>
      </w:r>
      <w:r w:rsidR="007473C3">
        <w:rPr>
          <w:rFonts w:ascii="Times New Roman" w:hAnsi="Times New Roman" w:cs="Times New Roman"/>
          <w:i/>
        </w:rPr>
        <w:t>Electrophysiological correlates of motivationally evaluative processes</w:t>
      </w:r>
      <w:r w:rsidR="007473C3">
        <w:rPr>
          <w:rFonts w:ascii="Times New Roman" w:hAnsi="Times New Roman" w:cs="Times New Roman"/>
        </w:rPr>
        <w:t>. Symposium conducted at the meeting of the Society for the Study of Motivation, Washington, D.C.</w:t>
      </w:r>
    </w:p>
    <w:p w14:paraId="79506131" w14:textId="77777777" w:rsidR="00137791" w:rsidRDefault="00137791" w:rsidP="00726321">
      <w:pPr>
        <w:pStyle w:val="NoSpacing"/>
        <w:ind w:left="720" w:hanging="720"/>
        <w:rPr>
          <w:rFonts w:ascii="Times New Roman" w:hAnsi="Times New Roman" w:cs="Times New Roman"/>
        </w:rPr>
      </w:pPr>
    </w:p>
    <w:p w14:paraId="1BAD94A2" w14:textId="0CF830DF" w:rsidR="00D323F9" w:rsidRPr="000A40E4" w:rsidRDefault="00FA05B3" w:rsidP="00D323F9">
      <w:pPr>
        <w:pStyle w:val="NoSpacing"/>
        <w:tabs>
          <w:tab w:val="left" w:pos="1800"/>
        </w:tabs>
        <w:ind w:left="1800" w:hanging="1800"/>
        <w:jc w:val="both"/>
        <w:rPr>
          <w:rFonts w:ascii="Times New Roman" w:hAnsi="Times New Roman" w:cs="Times New Roman"/>
        </w:rPr>
      </w:pPr>
      <w:r w:rsidRPr="00742D65">
        <w:rPr>
          <w:rFonts w:ascii="Times New Roman" w:hAnsi="Times New Roman" w:cs="Times New Roman"/>
          <w:sz w:val="32"/>
          <w:szCs w:val="32"/>
        </w:rPr>
        <w:t>P</w:t>
      </w:r>
      <w:r>
        <w:rPr>
          <w:rFonts w:ascii="Times New Roman" w:hAnsi="Times New Roman" w:cs="Times New Roman"/>
          <w:sz w:val="32"/>
          <w:szCs w:val="32"/>
        </w:rPr>
        <w:t>oster</w:t>
      </w:r>
      <w:r w:rsidRPr="00742D65">
        <w:rPr>
          <w:rFonts w:ascii="Times New Roman" w:hAnsi="Times New Roman" w:cs="Times New Roman"/>
          <w:sz w:val="32"/>
          <w:szCs w:val="32"/>
        </w:rPr>
        <w:t>s</w:t>
      </w:r>
      <w:r>
        <w:rPr>
          <w:rFonts w:ascii="Times New Roman" w:hAnsi="Times New Roman" w:cs="Times New Roman"/>
          <w:sz w:val="32"/>
          <w:szCs w:val="32"/>
        </w:rPr>
        <w:t xml:space="preserve"> presented</w:t>
      </w:r>
      <w:r w:rsidR="000A40E4">
        <w:rPr>
          <w:rFonts w:ascii="Times New Roman" w:hAnsi="Times New Roman" w:cs="Times New Roman"/>
          <w:sz w:val="32"/>
          <w:szCs w:val="32"/>
        </w:rPr>
        <w:t xml:space="preserve"> </w:t>
      </w:r>
      <w:r w:rsidR="000A40E4">
        <w:rPr>
          <w:rFonts w:ascii="Times New Roman" w:hAnsi="Times New Roman" w:cs="Times New Roman"/>
          <w:i/>
        </w:rPr>
        <w:t>* denotes student co-author</w:t>
      </w:r>
    </w:p>
    <w:p w14:paraId="24DC2F8A" w14:textId="6319174B" w:rsidR="00CF7908" w:rsidRDefault="00203841" w:rsidP="00203841">
      <w:pPr>
        <w:pStyle w:val="NoSpacing"/>
        <w:tabs>
          <w:tab w:val="left" w:pos="1800"/>
        </w:tabs>
        <w:ind w:left="720" w:hanging="720"/>
        <w:rPr>
          <w:rFonts w:ascii="Times New Roman" w:hAnsi="Times New Roman" w:cs="Times New Roman"/>
          <w:sz w:val="23"/>
          <w:szCs w:val="23"/>
        </w:rPr>
      </w:pPr>
      <w:proofErr w:type="gramStart"/>
      <w:r>
        <w:rPr>
          <w:rFonts w:ascii="Times New Roman" w:hAnsi="Times New Roman" w:cs="Times New Roman"/>
          <w:b/>
        </w:rPr>
        <w:t xml:space="preserve">Hilgard, J., </w:t>
      </w:r>
      <w:r>
        <w:rPr>
          <w:rFonts w:ascii="Times New Roman" w:hAnsi="Times New Roman" w:cs="Times New Roman"/>
        </w:rPr>
        <w:t>&amp; Cody, O</w:t>
      </w:r>
      <w:r w:rsidR="000A40E4">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(2018). Publication bias impairs power to detect moderators across studies. Poster session presented at the annual meeting of the </w:t>
      </w:r>
      <w:r>
        <w:rPr>
          <w:rFonts w:ascii="Times New Roman" w:hAnsi="Times New Roman" w:cs="Times New Roman"/>
          <w:sz w:val="23"/>
          <w:szCs w:val="23"/>
        </w:rPr>
        <w:t>Society for Personality and Social Psychology, Atlanta, Georgia.</w:t>
      </w:r>
    </w:p>
    <w:p w14:paraId="2E1886D1" w14:textId="77777777" w:rsidR="00C532EA" w:rsidRPr="00C532EA" w:rsidRDefault="00C532EA" w:rsidP="00C532EA">
      <w:pPr>
        <w:pStyle w:val="NoSpacing"/>
        <w:tabs>
          <w:tab w:val="left" w:pos="1800"/>
        </w:tabs>
        <w:ind w:left="720" w:hanging="720"/>
        <w:rPr>
          <w:rFonts w:ascii="Times New Roman" w:hAnsi="Times New Roman" w:cs="Times New Roman"/>
        </w:rPr>
      </w:pPr>
      <w:proofErr w:type="gramStart"/>
      <w:r w:rsidRPr="00C532EA">
        <w:rPr>
          <w:rFonts w:ascii="Times New Roman" w:hAnsi="Times New Roman" w:cs="Times New Roman"/>
          <w:b/>
        </w:rPr>
        <w:t>Hilgard, J.,</w:t>
      </w:r>
      <w:r w:rsidRPr="00C532EA">
        <w:rPr>
          <w:rFonts w:ascii="Times New Roman" w:hAnsi="Times New Roman" w:cs="Times New Roman"/>
        </w:rPr>
        <w:t xml:space="preserve"> </w:t>
      </w:r>
      <w:proofErr w:type="spellStart"/>
      <w:r w:rsidRPr="00C532EA">
        <w:rPr>
          <w:rFonts w:ascii="Times New Roman" w:hAnsi="Times New Roman" w:cs="Times New Roman"/>
        </w:rPr>
        <w:t>Engelhardt</w:t>
      </w:r>
      <w:proofErr w:type="spellEnd"/>
      <w:r w:rsidRPr="00C532EA">
        <w:rPr>
          <w:rFonts w:ascii="Times New Roman" w:hAnsi="Times New Roman" w:cs="Times New Roman"/>
        </w:rPr>
        <w:t xml:space="preserve">, C. R., &amp; </w:t>
      </w:r>
      <w:proofErr w:type="spellStart"/>
      <w:r w:rsidRPr="00C532EA">
        <w:rPr>
          <w:rFonts w:ascii="Times New Roman" w:hAnsi="Times New Roman" w:cs="Times New Roman"/>
        </w:rPr>
        <w:t>Rouder</w:t>
      </w:r>
      <w:proofErr w:type="spellEnd"/>
      <w:r w:rsidRPr="00C532EA">
        <w:rPr>
          <w:rFonts w:ascii="Times New Roman" w:hAnsi="Times New Roman" w:cs="Times New Roman"/>
        </w:rPr>
        <w:t>, J. N.</w:t>
      </w:r>
      <w:r>
        <w:rPr>
          <w:rFonts w:ascii="Times New Roman" w:hAnsi="Times New Roman" w:cs="Times New Roman"/>
        </w:rPr>
        <w:t xml:space="preserve"> (2016).</w:t>
      </w:r>
      <w:proofErr w:type="gramEnd"/>
      <w:r>
        <w:rPr>
          <w:rFonts w:ascii="Times New Roman" w:hAnsi="Times New Roman" w:cs="Times New Roman"/>
        </w:rPr>
        <w:t xml:space="preserve"> </w:t>
      </w:r>
      <w:proofErr w:type="gramStart"/>
      <w:r>
        <w:rPr>
          <w:rFonts w:ascii="Times New Roman" w:hAnsi="Times New Roman" w:cs="Times New Roman"/>
        </w:rPr>
        <w:t>The overestimation of violent-game effects in experiments.</w:t>
      </w:r>
      <w:proofErr w:type="gramEnd"/>
      <w:r>
        <w:rPr>
          <w:rFonts w:ascii="Times New Roman" w:hAnsi="Times New Roman" w:cs="Times New Roman"/>
        </w:rPr>
        <w:t xml:space="preserve"> Poster session presented at the annual meeting of the American Association for the Advancement of Science, Washington D. C.</w:t>
      </w:r>
    </w:p>
    <w:p w14:paraId="4E59CACA" w14:textId="77777777" w:rsidR="00F9787F" w:rsidRDefault="00F9787F" w:rsidP="00F9787F">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Pr>
          <w:rFonts w:ascii="Times New Roman" w:hAnsi="Times New Roman" w:cs="Times New Roman"/>
          <w:sz w:val="23"/>
          <w:szCs w:val="23"/>
        </w:rPr>
        <w:t xml:space="preserve">, </w:t>
      </w:r>
      <w:proofErr w:type="spellStart"/>
      <w:r>
        <w:rPr>
          <w:rFonts w:ascii="Times New Roman" w:hAnsi="Times New Roman" w:cs="Times New Roman"/>
          <w:sz w:val="23"/>
          <w:szCs w:val="23"/>
        </w:rPr>
        <w:t>Engelhardt</w:t>
      </w:r>
      <w:proofErr w:type="spellEnd"/>
      <w:r>
        <w:rPr>
          <w:rFonts w:ascii="Times New Roman" w:hAnsi="Times New Roman" w:cs="Times New Roman"/>
          <w:sz w:val="23"/>
          <w:szCs w:val="23"/>
        </w:rPr>
        <w:t xml:space="preserve">, C. R., &amp; </w:t>
      </w:r>
      <w:proofErr w:type="spellStart"/>
      <w:r>
        <w:rPr>
          <w:rFonts w:ascii="Times New Roman" w:hAnsi="Times New Roman" w:cs="Times New Roman"/>
          <w:sz w:val="23"/>
          <w:szCs w:val="23"/>
        </w:rPr>
        <w:t>Bartholow</w:t>
      </w:r>
      <w:proofErr w:type="spellEnd"/>
      <w:r>
        <w:rPr>
          <w:rFonts w:ascii="Times New Roman" w:hAnsi="Times New Roman" w:cs="Times New Roman"/>
          <w:sz w:val="23"/>
          <w:szCs w:val="23"/>
        </w:rPr>
        <w:t xml:space="preserve">, B. D. </w:t>
      </w:r>
      <w:r w:rsidR="00C532EA">
        <w:rPr>
          <w:rFonts w:ascii="Times New Roman" w:hAnsi="Times New Roman" w:cs="Times New Roman"/>
          <w:sz w:val="23"/>
          <w:szCs w:val="23"/>
        </w:rPr>
        <w:t>(2014).</w:t>
      </w:r>
      <w:proofErr w:type="gramEnd"/>
      <w:r>
        <w:rPr>
          <w:rFonts w:ascii="Times New Roman" w:hAnsi="Times New Roman" w:cs="Times New Roman"/>
          <w:sz w:val="23"/>
          <w:szCs w:val="23"/>
        </w:rPr>
        <w:t xml:space="preserve"> </w:t>
      </w:r>
      <w:proofErr w:type="gramStart"/>
      <w:r>
        <w:rPr>
          <w:rFonts w:ascii="Times New Roman" w:hAnsi="Times New Roman" w:cs="Times New Roman"/>
          <w:sz w:val="23"/>
          <w:szCs w:val="23"/>
        </w:rPr>
        <w:t>Effects of video game violence, game difficulty, and prenatal testosterone on aggressive behavior.</w:t>
      </w:r>
      <w:proofErr w:type="gramEnd"/>
      <w:r>
        <w:rPr>
          <w:rFonts w:ascii="Times New Roman" w:hAnsi="Times New Roman" w:cs="Times New Roman"/>
          <w:sz w:val="23"/>
          <w:szCs w:val="23"/>
        </w:rPr>
        <w:t xml:space="preserve">  Poster session presented at the annual meeting of the Society for Personality and Social Psychology, Long Beach, California.</w:t>
      </w:r>
    </w:p>
    <w:p w14:paraId="6562B4B9" w14:textId="77777777" w:rsidR="00D323F9"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D323F9">
        <w:rPr>
          <w:rFonts w:ascii="Times New Roman" w:hAnsi="Times New Roman" w:cs="Times New Roman"/>
          <w:sz w:val="23"/>
          <w:szCs w:val="23"/>
        </w:rPr>
        <w:t xml:space="preserve">, </w:t>
      </w:r>
      <w:proofErr w:type="spellStart"/>
      <w:r w:rsidR="00D323F9">
        <w:rPr>
          <w:rFonts w:ascii="Times New Roman" w:hAnsi="Times New Roman" w:cs="Times New Roman"/>
          <w:sz w:val="23"/>
          <w:szCs w:val="23"/>
        </w:rPr>
        <w:t>Engelhardt</w:t>
      </w:r>
      <w:proofErr w:type="spellEnd"/>
      <w:r w:rsidR="00D323F9">
        <w:rPr>
          <w:rFonts w:ascii="Times New Roman" w:hAnsi="Times New Roman" w:cs="Times New Roman"/>
          <w:sz w:val="23"/>
          <w:szCs w:val="23"/>
        </w:rPr>
        <w:t xml:space="preserve">, C. R., </w:t>
      </w:r>
      <w:proofErr w:type="spellStart"/>
      <w:r w:rsidR="00D323F9">
        <w:rPr>
          <w:rFonts w:ascii="Times New Roman" w:hAnsi="Times New Roman" w:cs="Times New Roman"/>
          <w:sz w:val="23"/>
          <w:szCs w:val="23"/>
        </w:rPr>
        <w:t>Bartholow</w:t>
      </w:r>
      <w:proofErr w:type="spellEnd"/>
      <w:r w:rsidR="00D323F9">
        <w:rPr>
          <w:rFonts w:ascii="Times New Roman" w:hAnsi="Times New Roman" w:cs="Times New Roman"/>
          <w:sz w:val="23"/>
          <w:szCs w:val="23"/>
        </w:rPr>
        <w:t xml:space="preserve">, B. D., &amp; </w:t>
      </w:r>
      <w:proofErr w:type="spellStart"/>
      <w:r w:rsidR="00D323F9">
        <w:rPr>
          <w:rFonts w:ascii="Times New Roman" w:hAnsi="Times New Roman" w:cs="Times New Roman"/>
          <w:sz w:val="23"/>
          <w:szCs w:val="23"/>
        </w:rPr>
        <w:t>Segert</w:t>
      </w:r>
      <w:proofErr w:type="spellEnd"/>
      <w:r w:rsidR="00D323F9">
        <w:rPr>
          <w:rFonts w:ascii="Times New Roman" w:hAnsi="Times New Roman" w:cs="Times New Roman"/>
          <w:sz w:val="23"/>
          <w:szCs w:val="23"/>
        </w:rPr>
        <w:t>, I. (2014).</w:t>
      </w:r>
      <w:proofErr w:type="gramEnd"/>
      <w:r w:rsidR="00D323F9">
        <w:rPr>
          <w:rFonts w:ascii="Times New Roman" w:hAnsi="Times New Roman" w:cs="Times New Roman"/>
          <w:sz w:val="23"/>
          <w:szCs w:val="23"/>
        </w:rPr>
        <w:t xml:space="preserve">  Digit ratio measures of prenatal testosterone exposure in predicting provoked aggression.  Poster session presented at the annual meeting of the Society for Psychophysiological Research, Atlanta, Georgia.</w:t>
      </w:r>
    </w:p>
    <w:p w14:paraId="44B39103" w14:textId="77777777" w:rsidR="009E5A77" w:rsidRDefault="006375D2" w:rsidP="009E5A77">
      <w:pPr>
        <w:pStyle w:val="NoSpacing"/>
        <w:tabs>
          <w:tab w:val="left" w:pos="1800"/>
        </w:tabs>
        <w:ind w:left="720" w:hanging="720"/>
        <w:rPr>
          <w:rFonts w:ascii="Times New Roman" w:hAnsi="Times New Roman" w:cs="Times New Roman"/>
          <w:sz w:val="23"/>
          <w:szCs w:val="23"/>
        </w:rPr>
      </w:pPr>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w:t>
      </w:r>
      <w:proofErr w:type="spellStart"/>
      <w:r w:rsidR="009E5A77">
        <w:rPr>
          <w:rFonts w:ascii="Times New Roman" w:hAnsi="Times New Roman" w:cs="Times New Roman"/>
          <w:sz w:val="23"/>
          <w:szCs w:val="23"/>
        </w:rPr>
        <w:t>Engelhardt</w:t>
      </w:r>
      <w:proofErr w:type="spellEnd"/>
      <w:r w:rsidR="009E5A77">
        <w:rPr>
          <w:rFonts w:ascii="Times New Roman" w:hAnsi="Times New Roman" w:cs="Times New Roman"/>
          <w:sz w:val="23"/>
          <w:szCs w:val="23"/>
        </w:rPr>
        <w:t xml:space="preserve">, C. R.,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 2014)</w:t>
      </w:r>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Individual differences in motives, preferences, and pathology in video games: The risk of escapism and online relationships. Poster session presented at Bond Life Sciences Day, Columbia, Missouri and at the annual meeting of the Society for Personality and Social Psychology, Austin, Texas.</w:t>
      </w:r>
    </w:p>
    <w:p w14:paraId="1C39DB69" w14:textId="77777777" w:rsidR="007A7F4C"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9E5A77" w:rsidRPr="009E5A77">
        <w:rPr>
          <w:rFonts w:ascii="Times New Roman" w:hAnsi="Times New Roman" w:cs="Times New Roman"/>
          <w:sz w:val="23"/>
          <w:szCs w:val="23"/>
        </w:rPr>
        <w:t xml:space="preserve">, Weinberg, A., </w:t>
      </w:r>
      <w:proofErr w:type="spellStart"/>
      <w:r w:rsidR="009E5A77" w:rsidRPr="009E5A77">
        <w:rPr>
          <w:rFonts w:ascii="Times New Roman" w:hAnsi="Times New Roman" w:cs="Times New Roman"/>
          <w:sz w:val="23"/>
          <w:szCs w:val="23"/>
        </w:rPr>
        <w:t>Hajcak</w:t>
      </w:r>
      <w:proofErr w:type="spellEnd"/>
      <w:r w:rsidR="009E5A77" w:rsidRPr="009E5A77">
        <w:rPr>
          <w:rFonts w:ascii="Times New Roman" w:hAnsi="Times New Roman" w:cs="Times New Roman"/>
          <w:sz w:val="23"/>
          <w:szCs w:val="23"/>
        </w:rPr>
        <w:t xml:space="preserve">, G., &amp; </w:t>
      </w:r>
      <w:proofErr w:type="spellStart"/>
      <w:r w:rsidR="009E5A77" w:rsidRPr="009E5A77">
        <w:rPr>
          <w:rFonts w:ascii="Times New Roman" w:hAnsi="Times New Roman" w:cs="Times New Roman"/>
          <w:sz w:val="23"/>
          <w:szCs w:val="23"/>
        </w:rPr>
        <w:t>Bartholow</w:t>
      </w:r>
      <w:proofErr w:type="spellEnd"/>
      <w:r w:rsidR="009E5A77" w:rsidRPr="009E5A77">
        <w:rPr>
          <w:rFonts w:ascii="Times New Roman" w:hAnsi="Times New Roman" w:cs="Times New Roman"/>
          <w:sz w:val="23"/>
          <w:szCs w:val="23"/>
        </w:rPr>
        <w:t>, B.</w:t>
      </w:r>
      <w:r w:rsidR="009E5A77">
        <w:rPr>
          <w:rFonts w:ascii="Times New Roman" w:hAnsi="Times New Roman" w:cs="Times New Roman"/>
          <w:sz w:val="23"/>
          <w:szCs w:val="23"/>
        </w:rPr>
        <w:t xml:space="preserve"> </w:t>
      </w:r>
      <w:r w:rsidR="009E5A77" w:rsidRPr="009E5A77">
        <w:rPr>
          <w:rFonts w:ascii="Times New Roman" w:hAnsi="Times New Roman" w:cs="Times New Roman"/>
          <w:sz w:val="23"/>
          <w:szCs w:val="23"/>
        </w:rPr>
        <w:t>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sidRPr="009E5A77">
        <w:rPr>
          <w:rFonts w:ascii="Times New Roman" w:hAnsi="Times New Roman" w:cs="Times New Roman"/>
          <w:sz w:val="23"/>
          <w:szCs w:val="23"/>
        </w:rPr>
        <w:t xml:space="preserve"> Does t</w:t>
      </w:r>
      <w:r w:rsidR="009E5A77">
        <w:rPr>
          <w:rFonts w:ascii="Times New Roman" w:hAnsi="Times New Roman" w:cs="Times New Roman"/>
          <w:sz w:val="23"/>
          <w:szCs w:val="23"/>
        </w:rPr>
        <w:t xml:space="preserve">he negativity bias in affective </w:t>
      </w:r>
      <w:r w:rsidR="009E5A77" w:rsidRPr="009E5A77">
        <w:rPr>
          <w:rFonts w:ascii="Times New Roman" w:hAnsi="Times New Roman" w:cs="Times New Roman"/>
          <w:sz w:val="23"/>
          <w:szCs w:val="23"/>
        </w:rPr>
        <w:t>picture processing depend on novelty? Poster session presented at the annual meeting of the Society for Psychophysiological Research, Rome, Italy.</w:t>
      </w:r>
    </w:p>
    <w:p w14:paraId="71B8AF50" w14:textId="77777777" w:rsidR="009E5A77" w:rsidRDefault="006375D2" w:rsidP="009E5A77">
      <w:pPr>
        <w:pStyle w:val="NoSpacing"/>
        <w:tabs>
          <w:tab w:val="left" w:pos="1800"/>
        </w:tabs>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t>Hilgard, J.</w:t>
      </w:r>
      <w:r w:rsidR="009E5A77">
        <w:rPr>
          <w:rFonts w:ascii="Times New Roman" w:hAnsi="Times New Roman" w:cs="Times New Roman"/>
          <w:sz w:val="23"/>
          <w:szCs w:val="23"/>
        </w:rPr>
        <w:t xml:space="preserve">, Kerns, J. D., &amp; </w:t>
      </w:r>
      <w:proofErr w:type="spellStart"/>
      <w:r w:rsidR="009E5A77">
        <w:rPr>
          <w:rFonts w:ascii="Times New Roman" w:hAnsi="Times New Roman" w:cs="Times New Roman"/>
          <w:sz w:val="23"/>
          <w:szCs w:val="23"/>
        </w:rPr>
        <w:t>Bartholow</w:t>
      </w:r>
      <w:proofErr w:type="spellEnd"/>
      <w:r w:rsidR="009E5A77">
        <w:rPr>
          <w:rFonts w:ascii="Times New Roman" w:hAnsi="Times New Roman" w:cs="Times New Roman"/>
          <w:sz w:val="23"/>
          <w:szCs w:val="23"/>
        </w:rPr>
        <w:t>, B. D. (2013)</w:t>
      </w:r>
      <w:r w:rsidR="00D323F9">
        <w:rPr>
          <w:rFonts w:ascii="Times New Roman" w:hAnsi="Times New Roman" w:cs="Times New Roman"/>
          <w:sz w:val="23"/>
          <w:szCs w:val="23"/>
        </w:rPr>
        <w:t>.</w:t>
      </w:r>
      <w:proofErr w:type="gramEnd"/>
      <w:r w:rsidR="00D323F9">
        <w:rPr>
          <w:rFonts w:ascii="Times New Roman" w:hAnsi="Times New Roman" w:cs="Times New Roman"/>
          <w:sz w:val="23"/>
          <w:szCs w:val="23"/>
        </w:rPr>
        <w:t xml:space="preserve"> </w:t>
      </w:r>
      <w:r w:rsidR="009E5A77">
        <w:rPr>
          <w:rFonts w:ascii="Times New Roman" w:hAnsi="Times New Roman" w:cs="Times New Roman"/>
          <w:sz w:val="23"/>
          <w:szCs w:val="23"/>
        </w:rPr>
        <w:t xml:space="preserve"> Alcohol placebo effects on cognitive control: Investigating neural mechanisms. Poster session presented at the annual meeting of the Society for Personality and Social Psychology, San Diego, California.</w:t>
      </w:r>
    </w:p>
    <w:p w14:paraId="02F6CD23" w14:textId="77777777" w:rsidR="00CA018F" w:rsidRDefault="00CA018F" w:rsidP="009E5A77">
      <w:pPr>
        <w:pStyle w:val="NoSpacing"/>
        <w:tabs>
          <w:tab w:val="left" w:pos="1800"/>
        </w:tabs>
        <w:ind w:left="720" w:hanging="720"/>
        <w:rPr>
          <w:rFonts w:ascii="Times New Roman" w:hAnsi="Times New Roman" w:cs="Times New Roman"/>
          <w:sz w:val="23"/>
          <w:szCs w:val="23"/>
        </w:rPr>
      </w:pPr>
    </w:p>
    <w:p w14:paraId="586406B2" w14:textId="5659EC6F" w:rsidR="00760479" w:rsidRDefault="006375D2" w:rsidP="009E5A77">
      <w:pPr>
        <w:pStyle w:val="NoSpacing"/>
        <w:ind w:left="720" w:hanging="720"/>
        <w:rPr>
          <w:rFonts w:ascii="Times New Roman" w:hAnsi="Times New Roman" w:cs="Times New Roman"/>
          <w:sz w:val="23"/>
          <w:szCs w:val="23"/>
        </w:rPr>
      </w:pPr>
      <w:proofErr w:type="gramStart"/>
      <w:r w:rsidRPr="006375D2">
        <w:rPr>
          <w:rFonts w:ascii="Times New Roman" w:hAnsi="Times New Roman" w:cs="Times New Roman"/>
          <w:b/>
          <w:sz w:val="23"/>
          <w:szCs w:val="23"/>
        </w:rPr>
        <w:lastRenderedPageBreak/>
        <w:t>Hilgard, J.</w:t>
      </w:r>
      <w:r w:rsidR="00760479">
        <w:rPr>
          <w:rFonts w:ascii="Times New Roman" w:hAnsi="Times New Roman" w:cs="Times New Roman"/>
          <w:sz w:val="23"/>
          <w:szCs w:val="23"/>
        </w:rPr>
        <w:t xml:space="preserve">, </w:t>
      </w:r>
      <w:proofErr w:type="spellStart"/>
      <w:r w:rsidR="00760479">
        <w:rPr>
          <w:rFonts w:ascii="Times New Roman" w:hAnsi="Times New Roman" w:cs="Times New Roman"/>
          <w:sz w:val="23"/>
          <w:szCs w:val="23"/>
        </w:rPr>
        <w:t>Bartholow</w:t>
      </w:r>
      <w:proofErr w:type="spellEnd"/>
      <w:r w:rsidR="00760479">
        <w:rPr>
          <w:rFonts w:ascii="Times New Roman" w:hAnsi="Times New Roman" w:cs="Times New Roman"/>
          <w:sz w:val="23"/>
          <w:szCs w:val="23"/>
        </w:rPr>
        <w:t>, B.</w:t>
      </w:r>
      <w:r w:rsidR="009E5A77">
        <w:rPr>
          <w:rFonts w:ascii="Times New Roman" w:hAnsi="Times New Roman" w:cs="Times New Roman"/>
          <w:sz w:val="23"/>
          <w:szCs w:val="23"/>
        </w:rPr>
        <w:t xml:space="preserve"> </w:t>
      </w:r>
      <w:r w:rsidR="00760479">
        <w:rPr>
          <w:rFonts w:ascii="Times New Roman" w:hAnsi="Times New Roman" w:cs="Times New Roman"/>
          <w:sz w:val="23"/>
          <w:szCs w:val="23"/>
        </w:rPr>
        <w:t xml:space="preserve">D., </w:t>
      </w:r>
      <w:proofErr w:type="spellStart"/>
      <w:r w:rsidR="00760479">
        <w:rPr>
          <w:rFonts w:ascii="Times New Roman" w:hAnsi="Times New Roman" w:cs="Times New Roman"/>
          <w:sz w:val="23"/>
          <w:szCs w:val="23"/>
        </w:rPr>
        <w:t>Hajcak</w:t>
      </w:r>
      <w:proofErr w:type="spellEnd"/>
      <w:r w:rsidR="00760479">
        <w:rPr>
          <w:rFonts w:ascii="Times New Roman" w:hAnsi="Times New Roman" w:cs="Times New Roman"/>
          <w:sz w:val="23"/>
          <w:szCs w:val="23"/>
        </w:rPr>
        <w:t>, G., &amp; Weinberg, A. (2010, October)</w:t>
      </w:r>
      <w:r w:rsidR="00D323F9">
        <w:rPr>
          <w:rFonts w:ascii="Times New Roman" w:hAnsi="Times New Roman" w:cs="Times New Roman"/>
          <w:sz w:val="23"/>
          <w:szCs w:val="23"/>
        </w:rPr>
        <w:t>.</w:t>
      </w:r>
      <w:proofErr w:type="gramEnd"/>
      <w:r w:rsidR="00760479">
        <w:rPr>
          <w:rFonts w:ascii="Times New Roman" w:hAnsi="Times New Roman" w:cs="Times New Roman"/>
          <w:sz w:val="23"/>
          <w:szCs w:val="23"/>
        </w:rPr>
        <w:t xml:space="preserve">  Rethinking the Negativity Bias:  On the Importance of Qualitative Differences in Emotional Stimuli.  Poster session presented at the annual meeting of the Society for Psychophysiological Research, Portland, Oregon.</w:t>
      </w:r>
    </w:p>
    <w:p w14:paraId="52D03577" w14:textId="77777777" w:rsidR="009008BF" w:rsidRDefault="009008BF" w:rsidP="009E5A77">
      <w:pPr>
        <w:pStyle w:val="NoSpacing"/>
        <w:ind w:left="720" w:hanging="720"/>
        <w:rPr>
          <w:rFonts w:ascii="Times New Roman" w:hAnsi="Times New Roman" w:cs="Times New Roman"/>
          <w:sz w:val="23"/>
          <w:szCs w:val="23"/>
        </w:rPr>
      </w:pPr>
    </w:p>
    <w:p w14:paraId="269A24CA" w14:textId="77777777" w:rsidR="0007288F" w:rsidRPr="0007288F" w:rsidRDefault="0007288F" w:rsidP="0007288F">
      <w:pPr>
        <w:pStyle w:val="NoSpacing"/>
        <w:rPr>
          <w:rFonts w:ascii="Times New Roman" w:hAnsi="Times New Roman" w:cs="Times New Roman"/>
          <w:sz w:val="32"/>
          <w:szCs w:val="32"/>
        </w:rPr>
      </w:pPr>
      <w:r w:rsidRPr="0007288F">
        <w:rPr>
          <w:rFonts w:ascii="Times New Roman" w:hAnsi="Times New Roman" w:cs="Times New Roman"/>
          <w:sz w:val="32"/>
          <w:szCs w:val="32"/>
        </w:rPr>
        <w:t>Retractions motivated by my work</w:t>
      </w:r>
    </w:p>
    <w:p w14:paraId="558B22B7" w14:textId="628792EA" w:rsidR="000351CE" w:rsidRPr="000351CE" w:rsidRDefault="000351CE" w:rsidP="0007288F">
      <w:pPr>
        <w:pStyle w:val="NoSpacing"/>
        <w:ind w:left="720" w:hanging="720"/>
        <w:rPr>
          <w:rFonts w:ascii="Times New Roman" w:hAnsi="Times New Roman" w:cs="Times New Roman"/>
        </w:rPr>
      </w:pPr>
      <w:proofErr w:type="gramStart"/>
      <w:r>
        <w:rPr>
          <w:rFonts w:ascii="Times New Roman" w:hAnsi="Times New Roman" w:cs="Times New Roman"/>
        </w:rPr>
        <w:t xml:space="preserve">Zhang, Q., Kim, E.-L., Tian, J., &amp; Cao, Y. (2021) RETRACTED ARTICLE: </w:t>
      </w:r>
      <w:r w:rsidRPr="000351CE">
        <w:rPr>
          <w:rFonts w:ascii="Times New Roman" w:hAnsi="Times New Roman" w:cs="Times New Roman"/>
        </w:rPr>
        <w:t>Chinese calligraphy practice and aggressive behaviors among children: The role of trait aggression and aggressive motivation</w:t>
      </w:r>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i/>
        </w:rPr>
        <w:t>Current Psychology</w:t>
      </w:r>
      <w:r>
        <w:rPr>
          <w:rFonts w:ascii="Times New Roman" w:hAnsi="Times New Roman" w:cs="Times New Roman"/>
        </w:rPr>
        <w:t>.</w:t>
      </w:r>
      <w:proofErr w:type="gramEnd"/>
      <w:r>
        <w:rPr>
          <w:rFonts w:ascii="Times New Roman" w:hAnsi="Times New Roman" w:cs="Times New Roman"/>
        </w:rPr>
        <w:t xml:space="preserve"> </w:t>
      </w:r>
      <w:proofErr w:type="spellStart"/>
      <w:proofErr w:type="gramStart"/>
      <w:r>
        <w:rPr>
          <w:rFonts w:ascii="Times New Roman" w:hAnsi="Times New Roman" w:cs="Times New Roman"/>
        </w:rPr>
        <w:t>doi</w:t>
      </w:r>
      <w:proofErr w:type="spellEnd"/>
      <w:proofErr w:type="gramEnd"/>
      <w:r>
        <w:rPr>
          <w:rFonts w:ascii="Times New Roman" w:hAnsi="Times New Roman" w:cs="Times New Roman"/>
        </w:rPr>
        <w:t>:</w:t>
      </w:r>
      <w:r w:rsidRPr="000351CE">
        <w:t xml:space="preserve"> </w:t>
      </w:r>
      <w:r w:rsidRPr="000351CE">
        <w:rPr>
          <w:rFonts w:ascii="Times New Roman" w:hAnsi="Times New Roman" w:cs="Times New Roman"/>
        </w:rPr>
        <w:t>10.1007/s12144-021-01692-w</w:t>
      </w:r>
    </w:p>
    <w:p w14:paraId="17F76037" w14:textId="642DFC8D" w:rsidR="001F00B3" w:rsidRPr="001F00B3" w:rsidRDefault="001F00B3" w:rsidP="0007288F">
      <w:pPr>
        <w:pStyle w:val="NoSpacing"/>
        <w:ind w:left="720" w:hanging="720"/>
        <w:rPr>
          <w:rFonts w:ascii="Times New Roman" w:hAnsi="Times New Roman" w:cs="Times New Roman"/>
        </w:rPr>
      </w:pPr>
      <w:proofErr w:type="gramStart"/>
      <w:r>
        <w:rPr>
          <w:rFonts w:ascii="Times New Roman" w:hAnsi="Times New Roman" w:cs="Times New Roman"/>
        </w:rPr>
        <w:t>Zhang, Q., &amp; Zhang, D.-J.</w:t>
      </w:r>
      <w:proofErr w:type="gramEnd"/>
      <w:r>
        <w:rPr>
          <w:rFonts w:ascii="Times New Roman" w:hAnsi="Times New Roman" w:cs="Times New Roman"/>
        </w:rPr>
        <w:t xml:space="preserve"> (2014) RETRACTED: The effects of viewing violent movie via computer on aggressiveness among college students. </w:t>
      </w:r>
      <w:proofErr w:type="gramStart"/>
      <w:r>
        <w:rPr>
          <w:rFonts w:ascii="Times New Roman" w:hAnsi="Times New Roman" w:cs="Times New Roman"/>
          <w:i/>
        </w:rPr>
        <w:t>Computers in Human Behavior.</w:t>
      </w:r>
      <w:proofErr w:type="gramEnd"/>
      <w:r>
        <w:rPr>
          <w:rFonts w:ascii="Times New Roman" w:hAnsi="Times New Roman" w:cs="Times New Roman"/>
          <w:i/>
        </w:rPr>
        <w:t xml:space="preserve"> </w:t>
      </w:r>
      <w:proofErr w:type="spellStart"/>
      <w:proofErr w:type="gramStart"/>
      <w:r>
        <w:rPr>
          <w:rFonts w:ascii="Times New Roman" w:hAnsi="Times New Roman" w:cs="Times New Roman"/>
        </w:rPr>
        <w:t>doi</w:t>
      </w:r>
      <w:proofErr w:type="spellEnd"/>
      <w:proofErr w:type="gramEnd"/>
      <w:r>
        <w:rPr>
          <w:rFonts w:ascii="Times New Roman" w:hAnsi="Times New Roman" w:cs="Times New Roman"/>
        </w:rPr>
        <w:t xml:space="preserve">: </w:t>
      </w:r>
      <w:r w:rsidRPr="001F00B3">
        <w:rPr>
          <w:rFonts w:ascii="Times New Roman" w:hAnsi="Times New Roman" w:cs="Times New Roman"/>
        </w:rPr>
        <w:t>10.1016/j.chb.2014.03.008</w:t>
      </w:r>
    </w:p>
    <w:p w14:paraId="028217E1" w14:textId="77777777" w:rsidR="0007288F" w:rsidRPr="00393269" w:rsidRDefault="0007288F" w:rsidP="0007288F">
      <w:pPr>
        <w:pStyle w:val="NoSpacing"/>
        <w:ind w:left="720" w:hanging="720"/>
        <w:rPr>
          <w:rFonts w:ascii="Times New Roman" w:hAnsi="Times New Roman" w:cs="Times New Roman"/>
        </w:rPr>
      </w:pPr>
      <w:r w:rsidRPr="006B0C6C">
        <w:rPr>
          <w:rFonts w:ascii="Times New Roman" w:hAnsi="Times New Roman" w:cs="Times New Roman"/>
        </w:rPr>
        <w:t xml:space="preserve">Zhang, Q., Tian, J., </w:t>
      </w:r>
      <w:r>
        <w:rPr>
          <w:rFonts w:ascii="Times New Roman" w:hAnsi="Times New Roman" w:cs="Times New Roman"/>
        </w:rPr>
        <w:t xml:space="preserve">Cao, J., Zhang, D.-J., &amp; Rodkin, P. (2016) RETRACTED: Exposure to weapon pictures and subsequent aggression during adolescence. </w:t>
      </w:r>
      <w:proofErr w:type="gramStart"/>
      <w:r>
        <w:rPr>
          <w:rFonts w:ascii="Times New Roman" w:hAnsi="Times New Roman" w:cs="Times New Roman"/>
          <w:i/>
          <w:iCs/>
        </w:rPr>
        <w:t xml:space="preserve">Personality and </w:t>
      </w:r>
      <w:proofErr w:type="spellStart"/>
      <w:r>
        <w:rPr>
          <w:rFonts w:ascii="Times New Roman" w:hAnsi="Times New Roman" w:cs="Times New Roman"/>
          <w:i/>
          <w:iCs/>
        </w:rPr>
        <w:t>Inidividual</w:t>
      </w:r>
      <w:proofErr w:type="spellEnd"/>
      <w:r>
        <w:rPr>
          <w:rFonts w:ascii="Times New Roman" w:hAnsi="Times New Roman" w:cs="Times New Roman"/>
          <w:i/>
          <w:iCs/>
        </w:rPr>
        <w:t xml:space="preserve"> Differences.</w:t>
      </w:r>
      <w:proofErr w:type="gramEnd"/>
      <w:r>
        <w:rPr>
          <w:rFonts w:ascii="Times New Roman" w:hAnsi="Times New Roman" w:cs="Times New Roman"/>
          <w:i/>
          <w:iCs/>
        </w:rPr>
        <w:t xml:space="preserve"> </w:t>
      </w:r>
    </w:p>
    <w:p w14:paraId="53DAB295" w14:textId="77777777" w:rsidR="0007288F" w:rsidRPr="00A8140C"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D</w:t>
      </w:r>
      <w:r>
        <w:rPr>
          <w:rFonts w:ascii="Times New Roman" w:hAnsi="Times New Roman" w:cs="Times New Roman"/>
          <w:color w:val="222222"/>
          <w:shd w:val="clear" w:color="auto" w:fill="FFFFFF"/>
        </w:rPr>
        <w:t>.L.</w:t>
      </w:r>
      <w:r w:rsidRPr="00A8140C">
        <w:rPr>
          <w:rFonts w:ascii="Times New Roman" w:hAnsi="Times New Roman" w:cs="Times New Roman"/>
          <w:color w:val="222222"/>
          <w:shd w:val="clear" w:color="auto" w:fill="FFFFFF"/>
        </w:rPr>
        <w:t>, &amp; Zhang,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The Priming Effect of</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Violent Game Play on Aggression Among Adolescents.</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10.1177/0044118X18770309</w:t>
      </w:r>
    </w:p>
    <w:p w14:paraId="0801DF8B" w14:textId="77777777" w:rsidR="0007288F" w:rsidRDefault="0007288F" w:rsidP="0007288F">
      <w:pPr>
        <w:pStyle w:val="NoSpacing"/>
        <w:ind w:left="720" w:hanging="720"/>
        <w:rPr>
          <w:rFonts w:ascii="Times New Roman" w:hAnsi="Times New Roman" w:cs="Times New Roman"/>
          <w:color w:val="222222"/>
          <w:shd w:val="clear" w:color="auto" w:fill="FFFFFF"/>
        </w:rPr>
      </w:pPr>
      <w:proofErr w:type="gramStart"/>
      <w:r w:rsidRPr="00A8140C">
        <w:rPr>
          <w:rFonts w:ascii="Times New Roman" w:hAnsi="Times New Roman" w:cs="Times New Roman"/>
          <w:color w:val="222222"/>
          <w:shd w:val="clear" w:color="auto" w:fill="FFFFFF"/>
        </w:rPr>
        <w:t xml:space="preserve">Zhang, Q., </w:t>
      </w:r>
      <w:proofErr w:type="spellStart"/>
      <w:r w:rsidRPr="00A8140C">
        <w:rPr>
          <w:rFonts w:ascii="Times New Roman" w:hAnsi="Times New Roman" w:cs="Times New Roman"/>
          <w:color w:val="222222"/>
          <w:shd w:val="clear" w:color="auto" w:fill="FFFFFF"/>
        </w:rPr>
        <w:t>Espelage</w:t>
      </w:r>
      <w:proofErr w:type="spellEnd"/>
      <w:r w:rsidRPr="00A8140C">
        <w:rPr>
          <w:rFonts w:ascii="Times New Roman" w:hAnsi="Times New Roman" w:cs="Times New Roman"/>
          <w:color w:val="222222"/>
          <w:shd w:val="clear" w:color="auto" w:fill="FFFFFF"/>
        </w:rPr>
        <w:t xml:space="preserve">, D.L., &amp; </w:t>
      </w:r>
      <w:proofErr w:type="spellStart"/>
      <w:r w:rsidRPr="00A8140C">
        <w:rPr>
          <w:rFonts w:ascii="Times New Roman" w:hAnsi="Times New Roman" w:cs="Times New Roman"/>
          <w:color w:val="222222"/>
          <w:shd w:val="clear" w:color="auto" w:fill="FFFFFF"/>
        </w:rPr>
        <w:t>Rost</w:t>
      </w:r>
      <w:proofErr w:type="spellEnd"/>
      <w:r w:rsidRPr="00A8140C">
        <w:rPr>
          <w:rFonts w:ascii="Times New Roman" w:hAnsi="Times New Roman" w:cs="Times New Roman"/>
          <w:color w:val="222222"/>
          <w:shd w:val="clear" w:color="auto" w:fill="FFFFFF"/>
        </w:rPr>
        <w:t>, D. H. (2018).</w:t>
      </w:r>
      <w:proofErr w:type="gramEnd"/>
      <w:r w:rsidRPr="00A8140C">
        <w:rPr>
          <w:rFonts w:ascii="Times New Roman" w:hAnsi="Times New Roman" w:cs="Times New Roman"/>
          <w:color w:val="222222"/>
          <w:shd w:val="clear" w:color="auto" w:fill="FFFFFF"/>
        </w:rPr>
        <w:t xml:space="preserve"> </w:t>
      </w:r>
      <w:proofErr w:type="gramStart"/>
      <w:r>
        <w:rPr>
          <w:rFonts w:ascii="Times New Roman" w:hAnsi="Times New Roman" w:cs="Times New Roman"/>
          <w:color w:val="222222"/>
          <w:shd w:val="clear" w:color="auto" w:fill="FFFFFF"/>
        </w:rPr>
        <w:t xml:space="preserve">RETRACTED: </w:t>
      </w:r>
      <w:r w:rsidRPr="00A8140C">
        <w:rPr>
          <w:rFonts w:ascii="Times New Roman" w:hAnsi="Times New Roman" w:cs="Times New Roman"/>
          <w:color w:val="222222"/>
          <w:shd w:val="clear" w:color="auto" w:fill="FFFFFF"/>
        </w:rPr>
        <w:t>Short-term exposure to</w:t>
      </w:r>
      <w:r>
        <w:rPr>
          <w:rFonts w:ascii="Times New Roman" w:hAnsi="Times New Roman" w:cs="Times New Roman"/>
          <w:color w:val="222222"/>
          <w:shd w:val="clear" w:color="auto" w:fill="FFFFFF"/>
        </w:rPr>
        <w:t xml:space="preserve"> </w:t>
      </w:r>
      <w:r w:rsidRPr="00A8140C">
        <w:rPr>
          <w:rFonts w:ascii="Times New Roman" w:hAnsi="Times New Roman" w:cs="Times New Roman"/>
          <w:color w:val="222222"/>
          <w:shd w:val="clear" w:color="auto" w:fill="FFFFFF"/>
        </w:rPr>
        <w:t>movie violence and implicit aggression during adolescence.</w:t>
      </w:r>
      <w:proofErr w:type="gramEnd"/>
      <w:r w:rsidRPr="00A8140C">
        <w:rPr>
          <w:rFonts w:ascii="Times New Roman" w:hAnsi="Times New Roman" w:cs="Times New Roman"/>
          <w:color w:val="222222"/>
          <w:shd w:val="clear" w:color="auto" w:fill="FFFFFF"/>
        </w:rPr>
        <w:t xml:space="preserve"> </w:t>
      </w:r>
      <w:proofErr w:type="gramStart"/>
      <w:r w:rsidRPr="00A8140C">
        <w:rPr>
          <w:rFonts w:ascii="Times New Roman" w:hAnsi="Times New Roman" w:cs="Times New Roman"/>
          <w:i/>
          <w:color w:val="222222"/>
          <w:shd w:val="clear" w:color="auto" w:fill="FFFFFF"/>
        </w:rPr>
        <w:t>Youth &amp; Society</w:t>
      </w:r>
      <w:r w:rsidRPr="00A8140C">
        <w:rPr>
          <w:rFonts w:ascii="Times New Roman" w:hAnsi="Times New Roman" w:cs="Times New Roman"/>
          <w:color w:val="222222"/>
          <w:shd w:val="clear" w:color="auto" w:fill="FFFFFF"/>
        </w:rPr>
        <w:t>.</w:t>
      </w:r>
      <w:proofErr w:type="gramEnd"/>
      <w:r>
        <w:rPr>
          <w:rFonts w:ascii="Times New Roman" w:hAnsi="Times New Roman" w:cs="Times New Roman"/>
          <w:color w:val="222222"/>
          <w:shd w:val="clear" w:color="auto" w:fill="FFFFFF"/>
        </w:rPr>
        <w:t xml:space="preserve"> </w:t>
      </w:r>
      <w:proofErr w:type="spellStart"/>
      <w:proofErr w:type="gramStart"/>
      <w:r>
        <w:rPr>
          <w:rFonts w:ascii="Times New Roman" w:hAnsi="Times New Roman" w:cs="Times New Roman"/>
          <w:color w:val="222222"/>
          <w:shd w:val="clear" w:color="auto" w:fill="FFFFFF"/>
        </w:rPr>
        <w:t>d</w:t>
      </w:r>
      <w:r w:rsidRPr="00A8140C">
        <w:rPr>
          <w:rFonts w:ascii="Times New Roman" w:hAnsi="Times New Roman" w:cs="Times New Roman"/>
          <w:color w:val="222222"/>
          <w:shd w:val="clear" w:color="auto" w:fill="FFFFFF"/>
        </w:rPr>
        <w:t>oi</w:t>
      </w:r>
      <w:proofErr w:type="spellEnd"/>
      <w:proofErr w:type="gramEnd"/>
      <w:r w:rsidRPr="00A8140C">
        <w:rPr>
          <w:rFonts w:ascii="Times New Roman" w:hAnsi="Times New Roman" w:cs="Times New Roman"/>
          <w:color w:val="222222"/>
          <w:shd w:val="clear" w:color="auto" w:fill="FFFFFF"/>
        </w:rPr>
        <w:t>: 10.1177/0044118X18775846</w:t>
      </w:r>
    </w:p>
    <w:p w14:paraId="4AE980B5" w14:textId="77777777" w:rsidR="0007288F" w:rsidRPr="009008BF" w:rsidRDefault="0007288F" w:rsidP="0007288F">
      <w:pPr>
        <w:pStyle w:val="NoSpacing"/>
        <w:ind w:left="720" w:hanging="720"/>
        <w:rPr>
          <w:rFonts w:ascii="Times New Roman" w:hAnsi="Times New Roman" w:cs="Times New Roman"/>
          <w:color w:val="222222"/>
          <w:shd w:val="clear" w:color="auto" w:fill="FFFFFF"/>
        </w:rPr>
      </w:pPr>
      <w:proofErr w:type="spellStart"/>
      <w:proofErr w:type="gramStart"/>
      <w:r w:rsidRPr="009008BF">
        <w:rPr>
          <w:rFonts w:ascii="Times New Roman" w:hAnsi="Times New Roman" w:cs="Times New Roman"/>
          <w:color w:val="222222"/>
          <w:shd w:val="clear" w:color="auto" w:fill="FFFFFF"/>
        </w:rPr>
        <w:t>Çetin</w:t>
      </w:r>
      <w:proofErr w:type="spellEnd"/>
      <w:r w:rsidRPr="009008BF">
        <w:rPr>
          <w:rFonts w:ascii="Times New Roman" w:hAnsi="Times New Roman" w:cs="Times New Roman"/>
          <w:color w:val="222222"/>
          <w:shd w:val="clear" w:color="auto" w:fill="FFFFFF"/>
        </w:rPr>
        <w:t>, Y., Wai, J., Altay, C., &amp; Bushman, B. J. (2016).</w:t>
      </w:r>
      <w:proofErr w:type="gramEnd"/>
      <w:r w:rsidRPr="009008BF">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color w:val="222222"/>
          <w:shd w:val="clear" w:color="auto" w:fill="FFFFFF"/>
        </w:rPr>
        <w:t>RETRACTED: Effects of violent media on verbal task performance in gifted and general cohort children.</w:t>
      </w:r>
      <w:proofErr w:type="gramEnd"/>
      <w:r>
        <w:rPr>
          <w:rFonts w:ascii="Times New Roman" w:hAnsi="Times New Roman" w:cs="Times New Roman"/>
          <w:color w:val="222222"/>
          <w:shd w:val="clear" w:color="auto" w:fill="FFFFFF"/>
        </w:rPr>
        <w:t xml:space="preserve"> </w:t>
      </w:r>
      <w:proofErr w:type="gramStart"/>
      <w:r w:rsidRPr="009008BF">
        <w:rPr>
          <w:rFonts w:ascii="Times New Roman" w:hAnsi="Times New Roman" w:cs="Times New Roman"/>
          <w:i/>
          <w:iCs/>
          <w:color w:val="222222"/>
          <w:shd w:val="clear" w:color="auto" w:fill="FFFFFF"/>
        </w:rPr>
        <w:t>Gifted Child Quarterly</w:t>
      </w:r>
      <w:r w:rsidRPr="009008BF">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60</w:t>
      </w:r>
      <w:r w:rsidRPr="009008BF">
        <w:rPr>
          <w:rFonts w:ascii="Times New Roman" w:hAnsi="Times New Roman" w:cs="Times New Roman"/>
          <w:color w:val="222222"/>
          <w:shd w:val="clear" w:color="auto" w:fill="FFFFFF"/>
        </w:rPr>
        <w:t>(4), 279-286.</w:t>
      </w:r>
      <w:proofErr w:type="gramEnd"/>
    </w:p>
    <w:p w14:paraId="068E9295" w14:textId="77777777" w:rsidR="0007288F" w:rsidRDefault="0007288F" w:rsidP="009E5A77">
      <w:pPr>
        <w:pStyle w:val="NoSpacing"/>
        <w:ind w:left="720" w:hanging="720"/>
        <w:rPr>
          <w:rFonts w:ascii="Times New Roman" w:hAnsi="Times New Roman" w:cs="Times New Roman"/>
          <w:sz w:val="23"/>
          <w:szCs w:val="23"/>
        </w:rPr>
      </w:pPr>
    </w:p>
    <w:p w14:paraId="4F02EA2B" w14:textId="5795F55F" w:rsidR="009008BF" w:rsidRPr="00C848CF" w:rsidRDefault="009008BF" w:rsidP="00FA05B3">
      <w:pPr>
        <w:pStyle w:val="NoSpacing"/>
        <w:rPr>
          <w:rFonts w:ascii="Times New Roman" w:hAnsi="Times New Roman" w:cs="Times New Roman"/>
          <w:sz w:val="32"/>
          <w:szCs w:val="32"/>
        </w:rPr>
      </w:pPr>
      <w:r w:rsidRPr="00C848CF">
        <w:rPr>
          <w:rFonts w:ascii="Times New Roman" w:hAnsi="Times New Roman" w:cs="Times New Roman"/>
          <w:sz w:val="32"/>
          <w:szCs w:val="32"/>
        </w:rPr>
        <w:t>Corrections motivated by my work</w:t>
      </w:r>
    </w:p>
    <w:p w14:paraId="2EF30F56" w14:textId="24B0B767" w:rsidR="00F0692C" w:rsidRPr="00F0692C" w:rsidRDefault="00F0692C" w:rsidP="00F0692C">
      <w:pPr>
        <w:pStyle w:val="NoSpacing"/>
        <w:ind w:left="720" w:hanging="720"/>
        <w:rPr>
          <w:rFonts w:ascii="Times New Roman" w:hAnsi="Times New Roman" w:cs="Times New Roman"/>
        </w:rPr>
      </w:pPr>
      <w:r w:rsidRPr="00F0692C">
        <w:rPr>
          <w:rFonts w:ascii="Times New Roman" w:hAnsi="Times New Roman" w:cs="Times New Roman"/>
        </w:rPr>
        <w:t xml:space="preserve">Tian, Y., </w:t>
      </w:r>
      <w:proofErr w:type="gramStart"/>
      <w:r w:rsidRPr="00F0692C">
        <w:rPr>
          <w:rFonts w:ascii="Times New Roman" w:hAnsi="Times New Roman" w:cs="Times New Roman"/>
        </w:rPr>
        <w:t>Gao</w:t>
      </w:r>
      <w:proofErr w:type="gramEnd"/>
      <w:r w:rsidRPr="00F0692C">
        <w:rPr>
          <w:rFonts w:ascii="Times New Roman" w:hAnsi="Times New Roman" w:cs="Times New Roman"/>
        </w:rPr>
        <w:t xml:space="preserve">, M., Wang, P., &amp; Gao, F. </w:t>
      </w:r>
      <w:proofErr w:type="gramStart"/>
      <w:r w:rsidRPr="00F0692C">
        <w:rPr>
          <w:rFonts w:ascii="Times New Roman" w:hAnsi="Times New Roman" w:cs="Times New Roman"/>
        </w:rPr>
        <w:t>The effects of violent video games and shyness on individuals’ aggressive behaviors.</w:t>
      </w:r>
      <w:proofErr w:type="gramEnd"/>
      <w:r w:rsidRPr="00F0692C">
        <w:rPr>
          <w:rFonts w:ascii="Times New Roman" w:hAnsi="Times New Roman" w:cs="Times New Roman"/>
        </w:rPr>
        <w:t xml:space="preserve"> </w:t>
      </w:r>
      <w:r w:rsidRPr="00F0692C">
        <w:rPr>
          <w:rFonts w:ascii="Times New Roman" w:hAnsi="Times New Roman" w:cs="Times New Roman"/>
          <w:i/>
          <w:iCs/>
        </w:rPr>
        <w:t>Aggressive Behavior, 46</w:t>
      </w:r>
      <w:r w:rsidRPr="00F0692C">
        <w:rPr>
          <w:rFonts w:ascii="Times New Roman" w:hAnsi="Times New Roman" w:cs="Times New Roman"/>
        </w:rPr>
        <w:t xml:space="preserve">(1), 1-9. </w:t>
      </w:r>
      <w:hyperlink r:id="rId30" w:history="1">
        <w:r w:rsidRPr="00F0692C">
          <w:rPr>
            <w:rStyle w:val="Hyperlink"/>
            <w:rFonts w:ascii="Times New Roman" w:hAnsi="Times New Roman" w:cs="Times New Roman"/>
          </w:rPr>
          <w:t>https://doi.org/10.1002/ab.21869</w:t>
        </w:r>
      </w:hyperlink>
      <w:r w:rsidRPr="00F0692C">
        <w:rPr>
          <w:rFonts w:ascii="Times New Roman" w:hAnsi="Times New Roman" w:cs="Times New Roman"/>
        </w:rPr>
        <w:t xml:space="preserve"> </w:t>
      </w:r>
    </w:p>
    <w:p w14:paraId="2E6611E1" w14:textId="1A3F660E" w:rsidR="009008BF" w:rsidRDefault="009008BF" w:rsidP="00CB2B40">
      <w:pPr>
        <w:pStyle w:val="NoSpacing"/>
        <w:ind w:left="720" w:hanging="720"/>
        <w:rPr>
          <w:rFonts w:ascii="Times New Roman" w:hAnsi="Times New Roman" w:cs="Times New Roman"/>
          <w:color w:val="222222"/>
          <w:shd w:val="clear" w:color="auto" w:fill="FFFFFF"/>
        </w:rPr>
      </w:pPr>
      <w:r w:rsidRPr="009008BF">
        <w:rPr>
          <w:rFonts w:ascii="Times New Roman" w:hAnsi="Times New Roman" w:cs="Times New Roman"/>
          <w:color w:val="222222"/>
          <w:shd w:val="clear" w:color="auto" w:fill="FFFFFF"/>
        </w:rPr>
        <w:t xml:space="preserve">Dear, K., Dutton, K., &amp; Fox, E. (2019). Do ‘watching eyes’ influence antisocial behavior? </w:t>
      </w:r>
      <w:proofErr w:type="gramStart"/>
      <w:r w:rsidRPr="009008BF">
        <w:rPr>
          <w:rFonts w:ascii="Times New Roman" w:hAnsi="Times New Roman" w:cs="Times New Roman"/>
          <w:color w:val="222222"/>
          <w:shd w:val="clear" w:color="auto" w:fill="FFFFFF"/>
        </w:rPr>
        <w:t>A systematic review &amp; meta-analysis.</w:t>
      </w:r>
      <w:proofErr w:type="gramEnd"/>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Evolution and Human Behavior</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 xml:space="preserve">(3), 269-280. </w:t>
      </w:r>
      <w:proofErr w:type="gramStart"/>
      <w:r w:rsidRPr="009008BF">
        <w:rPr>
          <w:rFonts w:ascii="Times New Roman" w:hAnsi="Times New Roman" w:cs="Times New Roman"/>
          <w:color w:val="222222"/>
          <w:shd w:val="clear" w:color="auto" w:fill="FFFFFF"/>
        </w:rPr>
        <w:t xml:space="preserve">With </w:t>
      </w:r>
      <w:proofErr w:type="spellStart"/>
      <w:r w:rsidRPr="009008BF">
        <w:rPr>
          <w:rFonts w:ascii="Times New Roman" w:hAnsi="Times New Roman" w:cs="Times New Roman"/>
          <w:color w:val="222222"/>
          <w:shd w:val="clear" w:color="auto" w:fill="FFFFFF"/>
        </w:rPr>
        <w:t>Niclas</w:t>
      </w:r>
      <w:proofErr w:type="spellEnd"/>
      <w:r w:rsidRPr="009008BF">
        <w:rPr>
          <w:rFonts w:ascii="Times New Roman" w:hAnsi="Times New Roman" w:cs="Times New Roman"/>
          <w:color w:val="222222"/>
          <w:shd w:val="clear" w:color="auto" w:fill="FFFFFF"/>
        </w:rPr>
        <w:t xml:space="preserve"> </w:t>
      </w:r>
      <w:proofErr w:type="spellStart"/>
      <w:r w:rsidRPr="009008BF">
        <w:rPr>
          <w:rFonts w:ascii="Times New Roman" w:hAnsi="Times New Roman" w:cs="Times New Roman"/>
          <w:color w:val="222222"/>
          <w:shd w:val="clear" w:color="auto" w:fill="FFFFFF"/>
        </w:rPr>
        <w:t>Kuper</w:t>
      </w:r>
      <w:proofErr w:type="spellEnd"/>
      <w:r w:rsidRPr="009008BF">
        <w:rPr>
          <w:rFonts w:ascii="Times New Roman" w:hAnsi="Times New Roman" w:cs="Times New Roman"/>
          <w:color w:val="222222"/>
          <w:shd w:val="clear" w:color="auto" w:fill="FFFFFF"/>
        </w:rPr>
        <w:t>.</w:t>
      </w:r>
      <w:proofErr w:type="gramEnd"/>
    </w:p>
    <w:p w14:paraId="055B38A4" w14:textId="685BA68D" w:rsidR="00CB2B40" w:rsidRPr="009008BF" w:rsidRDefault="00CB2B40" w:rsidP="00CB2B40">
      <w:pPr>
        <w:pStyle w:val="NoSpacing"/>
        <w:ind w:left="720" w:hanging="720"/>
        <w:rPr>
          <w:rFonts w:ascii="Times New Roman" w:hAnsi="Times New Roman" w:cs="Times New Roman"/>
        </w:rPr>
      </w:pPr>
      <w:proofErr w:type="gramStart"/>
      <w:r w:rsidRPr="009008BF">
        <w:rPr>
          <w:rFonts w:ascii="Times New Roman" w:hAnsi="Times New Roman" w:cs="Times New Roman"/>
          <w:color w:val="222222"/>
          <w:shd w:val="clear" w:color="auto" w:fill="FFFFFF"/>
        </w:rPr>
        <w:t xml:space="preserve">Benjamin Jr, A. J., </w:t>
      </w:r>
      <w:proofErr w:type="spellStart"/>
      <w:r w:rsidRPr="009008BF">
        <w:rPr>
          <w:rFonts w:ascii="Times New Roman" w:hAnsi="Times New Roman" w:cs="Times New Roman"/>
          <w:color w:val="222222"/>
          <w:shd w:val="clear" w:color="auto" w:fill="FFFFFF"/>
        </w:rPr>
        <w:t>Kepes</w:t>
      </w:r>
      <w:proofErr w:type="spellEnd"/>
      <w:r w:rsidRPr="009008BF">
        <w:rPr>
          <w:rFonts w:ascii="Times New Roman" w:hAnsi="Times New Roman" w:cs="Times New Roman"/>
          <w:color w:val="222222"/>
          <w:shd w:val="clear" w:color="auto" w:fill="FFFFFF"/>
        </w:rPr>
        <w:t>, S., &amp; Bushman, B. J. (2018).</w:t>
      </w:r>
      <w:proofErr w:type="gramEnd"/>
      <w:r w:rsidRPr="009008BF">
        <w:rPr>
          <w:rFonts w:ascii="Times New Roman" w:hAnsi="Times New Roman" w:cs="Times New Roman"/>
          <w:color w:val="222222"/>
          <w:shd w:val="clear" w:color="auto" w:fill="FFFFFF"/>
        </w:rPr>
        <w:t xml:space="preserve"> Effects of weapons on aggressive thoughts, angry feelings, hostile appraisals, and aggressive behavior: A meta-analytic review of the weapons effect literature.</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Personality and social psychology review</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22</w:t>
      </w:r>
      <w:r w:rsidRPr="009008BF">
        <w:rPr>
          <w:rFonts w:ascii="Times New Roman" w:hAnsi="Times New Roman" w:cs="Times New Roman"/>
          <w:color w:val="222222"/>
          <w:shd w:val="clear" w:color="auto" w:fill="FFFFFF"/>
        </w:rPr>
        <w:t>(4), 347-377.</w:t>
      </w:r>
    </w:p>
    <w:p w14:paraId="75C7A584" w14:textId="3A8FE5B0"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xml:space="preserve">, L., </w:t>
      </w:r>
      <w:proofErr w:type="spellStart"/>
      <w:r w:rsidRPr="009008BF">
        <w:rPr>
          <w:rFonts w:ascii="Times New Roman" w:hAnsi="Times New Roman" w:cs="Times New Roman"/>
          <w:color w:val="222222"/>
          <w:shd w:val="clear" w:color="auto" w:fill="FFFFFF"/>
        </w:rPr>
        <w:t>Scharkow</w:t>
      </w:r>
      <w:proofErr w:type="spellEnd"/>
      <w:r w:rsidRPr="009008BF">
        <w:rPr>
          <w:rFonts w:ascii="Times New Roman" w:hAnsi="Times New Roman" w:cs="Times New Roman"/>
          <w:color w:val="222222"/>
          <w:shd w:val="clear" w:color="auto" w:fill="FFFFFF"/>
        </w:rPr>
        <w:t>, M., &amp; Bushman, B. J. (2013).</w:t>
      </w:r>
      <w:proofErr w:type="gramEnd"/>
      <w:r w:rsidRPr="009008BF">
        <w:rPr>
          <w:rFonts w:ascii="Times New Roman" w:hAnsi="Times New Roman" w:cs="Times New Roman"/>
          <w:color w:val="222222"/>
          <w:shd w:val="clear" w:color="auto" w:fill="FFFFFF"/>
        </w:rPr>
        <w:t xml:space="preserve"> The more you play, the more aggressive you become: A long-term experimental study of cumulative violent video game effects on hostile expectations and aggressive behavior.</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49</w:t>
      </w:r>
      <w:r w:rsidRPr="009008BF">
        <w:rPr>
          <w:rFonts w:ascii="Times New Roman" w:hAnsi="Times New Roman" w:cs="Times New Roman"/>
          <w:color w:val="222222"/>
          <w:shd w:val="clear" w:color="auto" w:fill="FFFFFF"/>
        </w:rPr>
        <w:t>(2), 224-227.</w:t>
      </w:r>
    </w:p>
    <w:p w14:paraId="6DE11255" w14:textId="500EFA13"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Hasan, Y., </w:t>
      </w:r>
      <w:proofErr w:type="spellStart"/>
      <w:r w:rsidRPr="009008BF">
        <w:rPr>
          <w:rFonts w:ascii="Times New Roman" w:hAnsi="Times New Roman" w:cs="Times New Roman"/>
          <w:color w:val="222222"/>
          <w:shd w:val="clear" w:color="auto" w:fill="FFFFFF"/>
        </w:rPr>
        <w:t>Bègue</w:t>
      </w:r>
      <w:proofErr w:type="spellEnd"/>
      <w:r w:rsidRPr="009008BF">
        <w:rPr>
          <w:rFonts w:ascii="Times New Roman" w:hAnsi="Times New Roman" w:cs="Times New Roman"/>
          <w:color w:val="222222"/>
          <w:shd w:val="clear" w:color="auto" w:fill="FFFFFF"/>
        </w:rPr>
        <w:t>, L., &amp; Bushman, B. J. (2012).</w:t>
      </w:r>
      <w:proofErr w:type="gramEnd"/>
      <w:r w:rsidRPr="009008BF">
        <w:rPr>
          <w:rFonts w:ascii="Times New Roman" w:hAnsi="Times New Roman" w:cs="Times New Roman"/>
          <w:color w:val="222222"/>
          <w:shd w:val="clear" w:color="auto" w:fill="FFFFFF"/>
        </w:rPr>
        <w:t xml:space="preserve"> Viewing the world through “blood-red tinted glasses”: The hostile expectation bias mediates the link between violent video game exposure and aggression.</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Journal of Experimental Social Psychology</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48</w:t>
      </w:r>
      <w:r w:rsidRPr="009008BF">
        <w:rPr>
          <w:rFonts w:ascii="Times New Roman" w:hAnsi="Times New Roman" w:cs="Times New Roman"/>
          <w:color w:val="222222"/>
          <w:shd w:val="clear" w:color="auto" w:fill="FFFFFF"/>
        </w:rPr>
        <w:t>(4), 953-956.</w:t>
      </w:r>
    </w:p>
    <w:p w14:paraId="33CCFFD9" w14:textId="72E729C6" w:rsidR="009008BF" w:rsidRPr="009008BF" w:rsidRDefault="009008BF" w:rsidP="00CB2B40">
      <w:pPr>
        <w:pStyle w:val="NoSpacing"/>
        <w:ind w:left="720" w:hanging="720"/>
        <w:rPr>
          <w:rFonts w:ascii="Times New Roman" w:hAnsi="Times New Roman" w:cs="Times New Roman"/>
          <w:color w:val="222222"/>
          <w:shd w:val="clear" w:color="auto" w:fill="FFFFFF"/>
        </w:rPr>
      </w:pPr>
      <w:proofErr w:type="gramStart"/>
      <w:r w:rsidRPr="009008BF">
        <w:rPr>
          <w:rFonts w:ascii="Times New Roman" w:hAnsi="Times New Roman" w:cs="Times New Roman"/>
          <w:color w:val="222222"/>
          <w:shd w:val="clear" w:color="auto" w:fill="FFFFFF"/>
        </w:rPr>
        <w:t xml:space="preserve">Greitemeyer, T., &amp; </w:t>
      </w:r>
      <w:proofErr w:type="spellStart"/>
      <w:r w:rsidRPr="009008BF">
        <w:rPr>
          <w:rFonts w:ascii="Times New Roman" w:hAnsi="Times New Roman" w:cs="Times New Roman"/>
          <w:color w:val="222222"/>
          <w:shd w:val="clear" w:color="auto" w:fill="FFFFFF"/>
        </w:rPr>
        <w:t>Mügge</w:t>
      </w:r>
      <w:proofErr w:type="spellEnd"/>
      <w:r w:rsidRPr="009008BF">
        <w:rPr>
          <w:rFonts w:ascii="Times New Roman" w:hAnsi="Times New Roman" w:cs="Times New Roman"/>
          <w:color w:val="222222"/>
          <w:shd w:val="clear" w:color="auto" w:fill="FFFFFF"/>
        </w:rPr>
        <w:t>, D. O. (2014).</w:t>
      </w:r>
      <w:proofErr w:type="gramEnd"/>
      <w:r w:rsidRPr="009008BF">
        <w:rPr>
          <w:rFonts w:ascii="Times New Roman" w:hAnsi="Times New Roman" w:cs="Times New Roman"/>
          <w:color w:val="222222"/>
          <w:shd w:val="clear" w:color="auto" w:fill="FFFFFF"/>
        </w:rPr>
        <w:t xml:space="preserve"> Video games do affect social outcomes: A meta-analytic review of the effects of violent and prosocial video game play.</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 xml:space="preserve">Personality and </w:t>
      </w:r>
      <w:r w:rsidR="00A0211A">
        <w:rPr>
          <w:rFonts w:ascii="Times New Roman" w:hAnsi="Times New Roman" w:cs="Times New Roman"/>
          <w:i/>
          <w:iCs/>
          <w:color w:val="222222"/>
          <w:shd w:val="clear" w:color="auto" w:fill="FFFFFF"/>
        </w:rPr>
        <w:t>S</w:t>
      </w:r>
      <w:r w:rsidRPr="009008BF">
        <w:rPr>
          <w:rFonts w:ascii="Times New Roman" w:hAnsi="Times New Roman" w:cs="Times New Roman"/>
          <w:i/>
          <w:iCs/>
          <w:color w:val="222222"/>
          <w:shd w:val="clear" w:color="auto" w:fill="FFFFFF"/>
        </w:rPr>
        <w:t xml:space="preserve">ocial </w:t>
      </w:r>
      <w:r w:rsidR="00A0211A">
        <w:rPr>
          <w:rFonts w:ascii="Times New Roman" w:hAnsi="Times New Roman" w:cs="Times New Roman"/>
          <w:i/>
          <w:iCs/>
          <w:color w:val="222222"/>
          <w:shd w:val="clear" w:color="auto" w:fill="FFFFFF"/>
        </w:rPr>
        <w:t>P</w:t>
      </w:r>
      <w:r w:rsidRPr="009008BF">
        <w:rPr>
          <w:rFonts w:ascii="Times New Roman" w:hAnsi="Times New Roman" w:cs="Times New Roman"/>
          <w:i/>
          <w:iCs/>
          <w:color w:val="222222"/>
          <w:shd w:val="clear" w:color="auto" w:fill="FFFFFF"/>
        </w:rPr>
        <w:t xml:space="preserve">sychology </w:t>
      </w:r>
      <w:r w:rsidR="00A0211A">
        <w:rPr>
          <w:rFonts w:ascii="Times New Roman" w:hAnsi="Times New Roman" w:cs="Times New Roman"/>
          <w:i/>
          <w:iCs/>
          <w:color w:val="222222"/>
          <w:shd w:val="clear" w:color="auto" w:fill="FFFFFF"/>
        </w:rPr>
        <w:t>B</w:t>
      </w:r>
      <w:r w:rsidRPr="009008BF">
        <w:rPr>
          <w:rFonts w:ascii="Times New Roman" w:hAnsi="Times New Roman" w:cs="Times New Roman"/>
          <w:i/>
          <w:iCs/>
          <w:color w:val="222222"/>
          <w:shd w:val="clear" w:color="auto" w:fill="FFFFFF"/>
        </w:rPr>
        <w:t>ulletin</w:t>
      </w:r>
      <w:r w:rsidRPr="009008BF">
        <w:rPr>
          <w:rFonts w:ascii="Times New Roman" w:hAnsi="Times New Roman" w:cs="Times New Roman"/>
          <w:color w:val="222222"/>
          <w:shd w:val="clear" w:color="auto" w:fill="FFFFFF"/>
        </w:rPr>
        <w:t>,</w:t>
      </w:r>
      <w:r w:rsidR="00A0211A">
        <w:rPr>
          <w:rFonts w:ascii="Times New Roman" w:hAnsi="Times New Roman" w:cs="Times New Roman"/>
          <w:color w:val="222222"/>
          <w:shd w:val="clear" w:color="auto" w:fill="FFFFFF"/>
        </w:rPr>
        <w:t xml:space="preserve"> </w:t>
      </w:r>
      <w:r w:rsidRPr="009008BF">
        <w:rPr>
          <w:rFonts w:ascii="Times New Roman" w:hAnsi="Times New Roman" w:cs="Times New Roman"/>
          <w:i/>
          <w:iCs/>
          <w:color w:val="222222"/>
          <w:shd w:val="clear" w:color="auto" w:fill="FFFFFF"/>
        </w:rPr>
        <w:t>40</w:t>
      </w:r>
      <w:r w:rsidRPr="009008BF">
        <w:rPr>
          <w:rFonts w:ascii="Times New Roman" w:hAnsi="Times New Roman" w:cs="Times New Roman"/>
          <w:color w:val="222222"/>
          <w:shd w:val="clear" w:color="auto" w:fill="FFFFFF"/>
        </w:rPr>
        <w:t>(5), 578-589.</w:t>
      </w:r>
    </w:p>
    <w:p w14:paraId="77494570" w14:textId="3DDE42E5" w:rsidR="001A4308" w:rsidRPr="00C451C7" w:rsidRDefault="006375D2" w:rsidP="00FA05B3">
      <w:pPr>
        <w:pStyle w:val="NoSpacing"/>
        <w:rPr>
          <w:rFonts w:ascii="Times New Roman" w:hAnsi="Times New Roman" w:cs="Times New Roman"/>
          <w:sz w:val="23"/>
          <w:szCs w:val="23"/>
        </w:rPr>
      </w:pPr>
      <w:bookmarkStart w:id="0" w:name="_GoBack"/>
      <w:bookmarkEnd w:id="0"/>
      <w:r>
        <w:rPr>
          <w:rFonts w:ascii="Times New Roman" w:hAnsi="Times New Roman" w:cs="Times New Roman"/>
          <w:sz w:val="28"/>
          <w:szCs w:val="28"/>
        </w:rPr>
        <w:lastRenderedPageBreak/>
        <w:t>Advising experience</w:t>
      </w:r>
    </w:p>
    <w:p w14:paraId="46CD57E0" w14:textId="72222DF3" w:rsidR="00A0211A" w:rsidRDefault="00A0211A" w:rsidP="00FA05B3">
      <w:pPr>
        <w:pStyle w:val="NoSpacing"/>
        <w:rPr>
          <w:rFonts w:ascii="Times New Roman" w:hAnsi="Times New Roman" w:cs="Times New Roman"/>
        </w:rPr>
      </w:pPr>
      <w:r>
        <w:rPr>
          <w:rFonts w:ascii="Times New Roman" w:hAnsi="Times New Roman" w:cs="Times New Roman"/>
        </w:rPr>
        <w:t xml:space="preserve">Honors experience advisor for student project, Jonathan </w:t>
      </w:r>
      <w:proofErr w:type="spellStart"/>
      <w:r>
        <w:rPr>
          <w:rFonts w:ascii="Times New Roman" w:hAnsi="Times New Roman" w:cs="Times New Roman"/>
        </w:rPr>
        <w:t>Groebe</w:t>
      </w:r>
      <w:proofErr w:type="spellEnd"/>
      <w:r>
        <w:rPr>
          <w:rFonts w:ascii="Times New Roman" w:hAnsi="Times New Roman" w:cs="Times New Roman"/>
        </w:rPr>
        <w:t xml:space="preserve">, </w:t>
      </w:r>
      <w:proofErr w:type="spellStart"/>
      <w:r>
        <w:rPr>
          <w:rFonts w:ascii="Times New Roman" w:hAnsi="Times New Roman" w:cs="Times New Roman"/>
        </w:rPr>
        <w:t>MacKenzie</w:t>
      </w:r>
      <w:proofErr w:type="spellEnd"/>
      <w:r>
        <w:rPr>
          <w:rFonts w:ascii="Times New Roman" w:hAnsi="Times New Roman" w:cs="Times New Roman"/>
        </w:rPr>
        <w:t xml:space="preserve"> </w:t>
      </w:r>
      <w:proofErr w:type="spellStart"/>
      <w:r>
        <w:rPr>
          <w:rFonts w:ascii="Times New Roman" w:hAnsi="Times New Roman" w:cs="Times New Roman"/>
        </w:rPr>
        <w:t>McGann</w:t>
      </w:r>
      <w:proofErr w:type="spellEnd"/>
      <w:r>
        <w:rPr>
          <w:rFonts w:ascii="Times New Roman" w:hAnsi="Times New Roman" w:cs="Times New Roman"/>
        </w:rPr>
        <w:t xml:space="preserve">, </w:t>
      </w:r>
      <w:proofErr w:type="gramStart"/>
      <w:r>
        <w:rPr>
          <w:rFonts w:ascii="Times New Roman" w:hAnsi="Times New Roman" w:cs="Times New Roman"/>
        </w:rPr>
        <w:t>Fall</w:t>
      </w:r>
      <w:proofErr w:type="gramEnd"/>
      <w:r>
        <w:rPr>
          <w:rFonts w:ascii="Times New Roman" w:hAnsi="Times New Roman" w:cs="Times New Roman"/>
        </w:rPr>
        <w:t xml:space="preserve"> 2019</w:t>
      </w:r>
    </w:p>
    <w:p w14:paraId="74BA610E" w14:textId="149A2DD6" w:rsidR="009375C0" w:rsidRDefault="009375C0" w:rsidP="00FA05B3">
      <w:pPr>
        <w:pStyle w:val="NoSpacing"/>
        <w:rPr>
          <w:rFonts w:ascii="Times New Roman" w:hAnsi="Times New Roman" w:cs="Times New Roman"/>
        </w:rPr>
      </w:pPr>
      <w:r>
        <w:rPr>
          <w:rFonts w:ascii="Times New Roman" w:hAnsi="Times New Roman" w:cs="Times New Roman"/>
        </w:rPr>
        <w:t xml:space="preserve">Reader, Master’s thesis: Cara Paden (F18), Erika Rosenberger (S18), Anna George (S19) </w:t>
      </w:r>
    </w:p>
    <w:p w14:paraId="1EB10F28" w14:textId="3A6CA31D" w:rsidR="009375C0" w:rsidRDefault="00232FFF" w:rsidP="00FA05B3">
      <w:pPr>
        <w:pStyle w:val="NoSpacing"/>
        <w:rPr>
          <w:rFonts w:ascii="Times New Roman" w:hAnsi="Times New Roman" w:cs="Times New Roman"/>
        </w:rPr>
      </w:pPr>
      <w:r w:rsidRPr="00CB2B40">
        <w:rPr>
          <w:rFonts w:ascii="Times New Roman" w:hAnsi="Times New Roman" w:cs="Times New Roman"/>
        </w:rPr>
        <w:t xml:space="preserve">Master’s student independent study advisor, Olivia Cody, </w:t>
      </w:r>
      <w:proofErr w:type="gramStart"/>
      <w:r w:rsidRPr="00CB2B40">
        <w:rPr>
          <w:rFonts w:ascii="Times New Roman" w:hAnsi="Times New Roman" w:cs="Times New Roman"/>
        </w:rPr>
        <w:t>Spring</w:t>
      </w:r>
      <w:proofErr w:type="gramEnd"/>
      <w:r w:rsidRPr="00CB2B40">
        <w:rPr>
          <w:rFonts w:ascii="Times New Roman" w:hAnsi="Times New Roman" w:cs="Times New Roman"/>
        </w:rPr>
        <w:t xml:space="preserve"> 2018</w:t>
      </w:r>
    </w:p>
    <w:p w14:paraId="190C957A" w14:textId="0EE91400" w:rsidR="001A4308" w:rsidRDefault="001A4308" w:rsidP="00FA05B3">
      <w:pPr>
        <w:pStyle w:val="NoSpacing"/>
        <w:rPr>
          <w:rFonts w:ascii="Times New Roman" w:hAnsi="Times New Roman" w:cs="Times New Roman"/>
        </w:rPr>
      </w:pPr>
      <w:r w:rsidRPr="00CB2B40">
        <w:rPr>
          <w:rFonts w:ascii="Times New Roman" w:hAnsi="Times New Roman" w:cs="Times New Roman"/>
        </w:rPr>
        <w:t>Undergraduate Honors Thesis Advisor, James Cole, Fall 2013</w:t>
      </w:r>
    </w:p>
    <w:p w14:paraId="12CF20EC" w14:textId="77777777" w:rsidR="005406CF" w:rsidRDefault="005406CF" w:rsidP="00FA05B3">
      <w:pPr>
        <w:pStyle w:val="NoSpacing"/>
        <w:rPr>
          <w:rFonts w:ascii="Times New Roman" w:hAnsi="Times New Roman" w:cs="Times New Roman"/>
          <w:sz w:val="23"/>
          <w:szCs w:val="23"/>
        </w:rPr>
      </w:pPr>
    </w:p>
    <w:p w14:paraId="2F2EA8AB" w14:textId="77777777" w:rsidR="005406CF" w:rsidRDefault="005406CF" w:rsidP="00FA05B3">
      <w:pPr>
        <w:pStyle w:val="NoSpacing"/>
        <w:rPr>
          <w:rFonts w:ascii="Times New Roman" w:hAnsi="Times New Roman" w:cs="Times New Roman"/>
          <w:sz w:val="28"/>
          <w:szCs w:val="28"/>
        </w:rPr>
      </w:pPr>
      <w:r w:rsidRPr="005406CF">
        <w:rPr>
          <w:rFonts w:ascii="Times New Roman" w:hAnsi="Times New Roman" w:cs="Times New Roman"/>
          <w:sz w:val="28"/>
          <w:szCs w:val="28"/>
        </w:rPr>
        <w:t>Editorial duties</w:t>
      </w:r>
    </w:p>
    <w:p w14:paraId="64D28318" w14:textId="77777777" w:rsidR="005A3EBD" w:rsidRPr="00CB2B40" w:rsidRDefault="005A3EBD" w:rsidP="005A3EBD">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iCs/>
        </w:rPr>
        <w:t xml:space="preserve">Social Psychological and Personality Science </w:t>
      </w:r>
      <w:r w:rsidRPr="00CB2B40">
        <w:rPr>
          <w:rFonts w:ascii="Times New Roman" w:hAnsi="Times New Roman" w:cs="Times New Roman"/>
          <w:iCs/>
        </w:rPr>
        <w:t>(2019 – present)</w:t>
      </w:r>
    </w:p>
    <w:p w14:paraId="044166BE" w14:textId="7DD107FA" w:rsidR="005406CF" w:rsidRPr="00CB2B40" w:rsidRDefault="005406CF" w:rsidP="00FA05B3">
      <w:pPr>
        <w:pStyle w:val="NoSpacing"/>
        <w:rPr>
          <w:rFonts w:ascii="Times New Roman" w:hAnsi="Times New Roman" w:cs="Times New Roman"/>
        </w:rPr>
      </w:pPr>
      <w:r w:rsidRPr="00CB2B40">
        <w:rPr>
          <w:rFonts w:ascii="Times New Roman" w:hAnsi="Times New Roman" w:cs="Times New Roman"/>
        </w:rPr>
        <w:t xml:space="preserve">Editorial board member, </w:t>
      </w:r>
      <w:r w:rsidRPr="00CB2B40">
        <w:rPr>
          <w:rFonts w:ascii="Times New Roman" w:hAnsi="Times New Roman" w:cs="Times New Roman"/>
          <w:i/>
        </w:rPr>
        <w:t>Advances in Methods and Practices in Psychological Science</w:t>
      </w:r>
      <w:r w:rsidR="009008BF" w:rsidRPr="00CB2B40">
        <w:rPr>
          <w:rFonts w:ascii="Times New Roman" w:hAnsi="Times New Roman" w:cs="Times New Roman"/>
          <w:i/>
        </w:rPr>
        <w:t xml:space="preserve"> </w:t>
      </w:r>
      <w:r w:rsidR="009008BF" w:rsidRPr="00CB2B40">
        <w:rPr>
          <w:rFonts w:ascii="Times New Roman" w:hAnsi="Times New Roman" w:cs="Times New Roman"/>
        </w:rPr>
        <w:t>(2017 – present)</w:t>
      </w:r>
    </w:p>
    <w:p w14:paraId="5C0F2A8A" w14:textId="49FC7BD4" w:rsidR="0036353D" w:rsidRDefault="0036353D" w:rsidP="00FA05B3">
      <w:pPr>
        <w:pStyle w:val="NoSpacing"/>
        <w:rPr>
          <w:rFonts w:ascii="Times New Roman" w:hAnsi="Times New Roman" w:cs="Times New Roman"/>
          <w:sz w:val="23"/>
          <w:szCs w:val="23"/>
        </w:rPr>
      </w:pPr>
    </w:p>
    <w:p w14:paraId="4CDFCDB8" w14:textId="77777777" w:rsidR="001A4308" w:rsidRPr="007473C3" w:rsidRDefault="006375D2" w:rsidP="00FA05B3">
      <w:pPr>
        <w:pStyle w:val="NoSpacing"/>
        <w:rPr>
          <w:rFonts w:ascii="Times New Roman" w:hAnsi="Times New Roman" w:cs="Times New Roman"/>
          <w:sz w:val="28"/>
          <w:szCs w:val="28"/>
        </w:rPr>
      </w:pPr>
      <w:r>
        <w:rPr>
          <w:rFonts w:ascii="Times New Roman" w:hAnsi="Times New Roman" w:cs="Times New Roman"/>
          <w:sz w:val="28"/>
          <w:szCs w:val="28"/>
        </w:rPr>
        <w:t>Ad-hoc reviewer</w:t>
      </w:r>
    </w:p>
    <w:p w14:paraId="6E2C7FB4" w14:textId="62E10D4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National Science Foundation – Decision, Risk, and Management Sciences</w:t>
      </w:r>
    </w:p>
    <w:p w14:paraId="37BFB244" w14:textId="77777777" w:rsidR="000A40E4" w:rsidRDefault="000A40E4" w:rsidP="00F2443D">
      <w:pPr>
        <w:pStyle w:val="NoSpacing"/>
        <w:rPr>
          <w:rFonts w:ascii="Times New Roman" w:hAnsi="Times New Roman" w:cs="Times New Roman"/>
          <w:sz w:val="23"/>
          <w:szCs w:val="23"/>
        </w:rPr>
        <w:sectPr w:rsidR="000A40E4" w:rsidSect="006375D2">
          <w:headerReference w:type="default" r:id="rId31"/>
          <w:pgSz w:w="12240" w:h="15840"/>
          <w:pgMar w:top="1440" w:right="1440" w:bottom="1440" w:left="1440" w:header="720" w:footer="720" w:gutter="0"/>
          <w:cols w:space="720"/>
          <w:titlePg/>
          <w:docGrid w:linePitch="360"/>
        </w:sectPr>
      </w:pPr>
    </w:p>
    <w:p w14:paraId="1CFB45B2" w14:textId="151A9480"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lastRenderedPageBreak/>
        <w:t>Psychological Science</w:t>
      </w:r>
    </w:p>
    <w:p w14:paraId="33E8C81A" w14:textId="76A9D88F" w:rsidR="003A03A0" w:rsidRDefault="003A03A0" w:rsidP="00F2443D">
      <w:pPr>
        <w:pStyle w:val="NoSpacing"/>
        <w:rPr>
          <w:rFonts w:ascii="Times New Roman" w:hAnsi="Times New Roman" w:cs="Times New Roman"/>
          <w:sz w:val="23"/>
          <w:szCs w:val="23"/>
        </w:rPr>
      </w:pPr>
      <w:r>
        <w:rPr>
          <w:rFonts w:ascii="Times New Roman" w:hAnsi="Times New Roman" w:cs="Times New Roman"/>
          <w:sz w:val="23"/>
          <w:szCs w:val="23"/>
        </w:rPr>
        <w:t>Psychological Bulletin</w:t>
      </w:r>
    </w:p>
    <w:p w14:paraId="6CE5D8D0" w14:textId="1AE7A106" w:rsidR="00217345" w:rsidRDefault="00217345" w:rsidP="00F2443D">
      <w:pPr>
        <w:pStyle w:val="NoSpacing"/>
        <w:rPr>
          <w:rFonts w:ascii="Times New Roman" w:hAnsi="Times New Roman" w:cs="Times New Roman"/>
          <w:sz w:val="23"/>
          <w:szCs w:val="23"/>
        </w:rPr>
      </w:pPr>
      <w:r>
        <w:rPr>
          <w:rFonts w:ascii="Times New Roman" w:hAnsi="Times New Roman" w:cs="Times New Roman"/>
          <w:sz w:val="23"/>
          <w:szCs w:val="23"/>
        </w:rPr>
        <w:t>Perspectives on Psychological Science</w:t>
      </w:r>
    </w:p>
    <w:p w14:paraId="0FED8535" w14:textId="77777777" w:rsidR="00F2443D" w:rsidRDefault="00F2443D" w:rsidP="00F2443D">
      <w:pPr>
        <w:pStyle w:val="NoSpacing"/>
        <w:rPr>
          <w:rFonts w:ascii="Times New Roman" w:hAnsi="Times New Roman" w:cs="Times New Roman"/>
          <w:sz w:val="23"/>
          <w:szCs w:val="23"/>
        </w:rPr>
      </w:pPr>
      <w:r w:rsidRPr="0033392D">
        <w:rPr>
          <w:rFonts w:ascii="Times New Roman" w:hAnsi="Times New Roman" w:cs="Times New Roman"/>
          <w:sz w:val="23"/>
          <w:szCs w:val="23"/>
        </w:rPr>
        <w:t>Journal of Experimental Psychology: General</w:t>
      </w:r>
    </w:p>
    <w:p w14:paraId="261BEAF1" w14:textId="77777777" w:rsidR="00F2443D" w:rsidRPr="0033392D" w:rsidRDefault="00F2443D" w:rsidP="00F2443D">
      <w:pPr>
        <w:pStyle w:val="NoSpacing"/>
        <w:rPr>
          <w:rFonts w:ascii="Times New Roman" w:hAnsi="Times New Roman" w:cs="Times New Roman"/>
          <w:sz w:val="23"/>
          <w:szCs w:val="23"/>
        </w:rPr>
      </w:pPr>
      <w:r>
        <w:rPr>
          <w:rFonts w:ascii="Times New Roman" w:hAnsi="Times New Roman" w:cs="Times New Roman"/>
          <w:sz w:val="23"/>
          <w:szCs w:val="23"/>
        </w:rPr>
        <w:t>Journal of Experimental Social Psychology</w:t>
      </w:r>
    </w:p>
    <w:p w14:paraId="7ADCB8F2" w14:textId="74F920B8" w:rsidR="00203841" w:rsidRDefault="00203841" w:rsidP="00FA05B3">
      <w:pPr>
        <w:pStyle w:val="NoSpacing"/>
        <w:rPr>
          <w:rFonts w:ascii="Times New Roman" w:hAnsi="Times New Roman" w:cs="Times New Roman"/>
          <w:sz w:val="23"/>
          <w:szCs w:val="23"/>
        </w:rPr>
      </w:pPr>
      <w:r>
        <w:rPr>
          <w:rFonts w:ascii="Times New Roman" w:hAnsi="Times New Roman" w:cs="Times New Roman"/>
          <w:sz w:val="23"/>
          <w:szCs w:val="23"/>
        </w:rPr>
        <w:t>Media Psychology</w:t>
      </w:r>
    </w:p>
    <w:p w14:paraId="012EA4EA" w14:textId="6A8E9450" w:rsidR="00E9227D" w:rsidRDefault="00E9227D" w:rsidP="00FA05B3">
      <w:pPr>
        <w:pStyle w:val="NoSpacing"/>
        <w:rPr>
          <w:rFonts w:ascii="Times New Roman" w:hAnsi="Times New Roman" w:cs="Times New Roman"/>
          <w:sz w:val="23"/>
          <w:szCs w:val="23"/>
        </w:rPr>
      </w:pPr>
      <w:r>
        <w:rPr>
          <w:rFonts w:ascii="Times New Roman" w:hAnsi="Times New Roman" w:cs="Times New Roman"/>
          <w:sz w:val="23"/>
          <w:szCs w:val="23"/>
        </w:rPr>
        <w:t>Biological Psychology</w:t>
      </w:r>
    </w:p>
    <w:p w14:paraId="75795F99"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Neuroreport</w:t>
      </w:r>
      <w:proofErr w:type="spellEnd"/>
    </w:p>
    <w:p w14:paraId="4C55726F" w14:textId="77777777" w:rsidR="001A4308" w:rsidRPr="0033392D" w:rsidRDefault="001A4308" w:rsidP="00FA05B3">
      <w:pPr>
        <w:pStyle w:val="NoSpacing"/>
        <w:rPr>
          <w:rFonts w:ascii="Times New Roman" w:hAnsi="Times New Roman" w:cs="Times New Roman"/>
          <w:sz w:val="23"/>
          <w:szCs w:val="23"/>
        </w:rPr>
      </w:pPr>
      <w:proofErr w:type="spellStart"/>
      <w:r w:rsidRPr="0033392D">
        <w:rPr>
          <w:rFonts w:ascii="Times New Roman" w:hAnsi="Times New Roman" w:cs="Times New Roman"/>
          <w:sz w:val="23"/>
          <w:szCs w:val="23"/>
        </w:rPr>
        <w:t>PLoS</w:t>
      </w:r>
      <w:proofErr w:type="spellEnd"/>
      <w:r w:rsidRPr="0033392D">
        <w:rPr>
          <w:rFonts w:ascii="Times New Roman" w:hAnsi="Times New Roman" w:cs="Times New Roman"/>
          <w:sz w:val="23"/>
          <w:szCs w:val="23"/>
        </w:rPr>
        <w:t xml:space="preserve"> One</w:t>
      </w:r>
    </w:p>
    <w:p w14:paraId="0513E977"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 xml:space="preserve">Social Cognitive </w:t>
      </w:r>
      <w:r w:rsidR="0001657B">
        <w:rPr>
          <w:rFonts w:ascii="Times New Roman" w:hAnsi="Times New Roman" w:cs="Times New Roman"/>
          <w:sz w:val="23"/>
          <w:szCs w:val="23"/>
        </w:rPr>
        <w:t xml:space="preserve">and </w:t>
      </w:r>
      <w:r w:rsidRPr="0033392D">
        <w:rPr>
          <w:rFonts w:ascii="Times New Roman" w:hAnsi="Times New Roman" w:cs="Times New Roman"/>
          <w:sz w:val="23"/>
          <w:szCs w:val="23"/>
        </w:rPr>
        <w:t>Affective Neuroscience</w:t>
      </w:r>
    </w:p>
    <w:p w14:paraId="391D5358" w14:textId="77777777" w:rsidR="001A4308" w:rsidRPr="0033392D" w:rsidRDefault="001A4308" w:rsidP="00FA05B3">
      <w:pPr>
        <w:pStyle w:val="NoSpacing"/>
        <w:rPr>
          <w:rFonts w:ascii="Times New Roman" w:hAnsi="Times New Roman" w:cs="Times New Roman"/>
          <w:sz w:val="23"/>
          <w:szCs w:val="23"/>
        </w:rPr>
      </w:pPr>
      <w:r w:rsidRPr="0033392D">
        <w:rPr>
          <w:rFonts w:ascii="Times New Roman" w:hAnsi="Times New Roman" w:cs="Times New Roman"/>
          <w:sz w:val="23"/>
          <w:szCs w:val="23"/>
        </w:rPr>
        <w:t>Basic and Applied Social Psychology</w:t>
      </w:r>
    </w:p>
    <w:p w14:paraId="39EE78C6" w14:textId="77777777" w:rsidR="0001657B" w:rsidRDefault="0001657B"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Cyberpsychology</w:t>
      </w:r>
      <w:proofErr w:type="spellEnd"/>
      <w:r>
        <w:rPr>
          <w:rFonts w:ascii="Times New Roman" w:hAnsi="Times New Roman" w:cs="Times New Roman"/>
          <w:sz w:val="23"/>
          <w:szCs w:val="23"/>
        </w:rPr>
        <w:t>: Journal of Psychosocial Research on Cyberspace</w:t>
      </w:r>
    </w:p>
    <w:p w14:paraId="0C9C2172" w14:textId="77777777" w:rsidR="00EB166F" w:rsidRDefault="00EB166F" w:rsidP="00FA05B3">
      <w:pPr>
        <w:pStyle w:val="NoSpacing"/>
        <w:rPr>
          <w:rFonts w:ascii="Times New Roman" w:hAnsi="Times New Roman" w:cs="Times New Roman"/>
          <w:sz w:val="23"/>
          <w:szCs w:val="23"/>
        </w:rPr>
      </w:pPr>
      <w:r>
        <w:rPr>
          <w:rFonts w:ascii="Times New Roman" w:hAnsi="Times New Roman" w:cs="Times New Roman"/>
          <w:sz w:val="23"/>
          <w:szCs w:val="23"/>
        </w:rPr>
        <w:t>Psychology of Popular Media Culture</w:t>
      </w:r>
    </w:p>
    <w:p w14:paraId="5CBBB9E6" w14:textId="77777777"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Developmental Psychology</w:t>
      </w:r>
    </w:p>
    <w:p w14:paraId="28D7A232" w14:textId="77777777" w:rsidR="00BA234D" w:rsidRDefault="00BA234D" w:rsidP="00FA05B3">
      <w:pPr>
        <w:pStyle w:val="NoSpacing"/>
        <w:rPr>
          <w:rFonts w:ascii="Times New Roman" w:hAnsi="Times New Roman" w:cs="Times New Roman"/>
          <w:sz w:val="23"/>
          <w:szCs w:val="23"/>
        </w:rPr>
      </w:pPr>
      <w:r>
        <w:rPr>
          <w:rFonts w:ascii="Times New Roman" w:hAnsi="Times New Roman" w:cs="Times New Roman"/>
          <w:sz w:val="23"/>
          <w:szCs w:val="23"/>
        </w:rPr>
        <w:t>Journal of Mathematical Psychology</w:t>
      </w:r>
    </w:p>
    <w:p w14:paraId="73761261"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t>Frontiers</w:t>
      </w:r>
    </w:p>
    <w:p w14:paraId="13AC189D" w14:textId="77777777" w:rsidR="000A5993" w:rsidRDefault="000A5993" w:rsidP="00FA05B3">
      <w:pPr>
        <w:pStyle w:val="NoSpacing"/>
        <w:rPr>
          <w:rFonts w:ascii="Times New Roman" w:hAnsi="Times New Roman" w:cs="Times New Roman"/>
          <w:sz w:val="23"/>
          <w:szCs w:val="23"/>
        </w:rPr>
      </w:pPr>
      <w:r>
        <w:rPr>
          <w:rFonts w:ascii="Times New Roman" w:hAnsi="Times New Roman" w:cs="Times New Roman"/>
          <w:sz w:val="23"/>
          <w:szCs w:val="23"/>
        </w:rPr>
        <w:lastRenderedPageBreak/>
        <w:t>Cognitive, Affective, and Behavioral Neuroscience</w:t>
      </w:r>
    </w:p>
    <w:p w14:paraId="4C38FECC" w14:textId="500DC06C" w:rsidR="009513E5" w:rsidRDefault="009513E5" w:rsidP="00FA05B3">
      <w:pPr>
        <w:pStyle w:val="NoSpacing"/>
        <w:rPr>
          <w:rFonts w:ascii="Times New Roman" w:hAnsi="Times New Roman" w:cs="Times New Roman"/>
          <w:sz w:val="23"/>
          <w:szCs w:val="23"/>
        </w:rPr>
      </w:pPr>
      <w:r>
        <w:rPr>
          <w:rFonts w:ascii="Times New Roman" w:hAnsi="Times New Roman" w:cs="Times New Roman"/>
          <w:sz w:val="23"/>
          <w:szCs w:val="23"/>
        </w:rPr>
        <w:t>Journal of Individual Differences</w:t>
      </w:r>
    </w:p>
    <w:p w14:paraId="3A9BCE06" w14:textId="791FCB37"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Communication Methods and Measures</w:t>
      </w:r>
    </w:p>
    <w:p w14:paraId="4193C80D" w14:textId="77777777" w:rsidR="00A5254E"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International Communication Association</w:t>
      </w:r>
    </w:p>
    <w:p w14:paraId="5D6E82CC" w14:textId="77777777" w:rsidR="00991414" w:rsidRDefault="00991414"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Acta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Psychologica</w:t>
      </w:r>
      <w:proofErr w:type="spellEnd"/>
    </w:p>
    <w:p w14:paraId="739CB169" w14:textId="77777777" w:rsidR="00D908B3" w:rsidRDefault="00D908B3" w:rsidP="00FA05B3">
      <w:pPr>
        <w:pStyle w:val="NoSpacing"/>
        <w:rPr>
          <w:rFonts w:ascii="Times New Roman" w:hAnsi="Times New Roman" w:cs="Times New Roman"/>
          <w:sz w:val="23"/>
          <w:szCs w:val="23"/>
        </w:rPr>
      </w:pPr>
      <w:r>
        <w:rPr>
          <w:rFonts w:ascii="Times New Roman" w:hAnsi="Times New Roman" w:cs="Times New Roman"/>
          <w:sz w:val="23"/>
          <w:szCs w:val="23"/>
        </w:rPr>
        <w:t>Journal of Media Psychology</w:t>
      </w:r>
    </w:p>
    <w:p w14:paraId="5D4EF929" w14:textId="3FBED012" w:rsidR="00D67B18" w:rsidRDefault="00D67B18" w:rsidP="00FA05B3">
      <w:pPr>
        <w:pStyle w:val="NoSpacing"/>
        <w:rPr>
          <w:rFonts w:ascii="Times New Roman" w:hAnsi="Times New Roman" w:cs="Times New Roman"/>
          <w:sz w:val="23"/>
          <w:szCs w:val="23"/>
        </w:rPr>
      </w:pPr>
      <w:r>
        <w:rPr>
          <w:rFonts w:ascii="Times New Roman" w:hAnsi="Times New Roman" w:cs="Times New Roman"/>
          <w:sz w:val="23"/>
          <w:szCs w:val="23"/>
        </w:rPr>
        <w:t>Risk Analysis</w:t>
      </w:r>
    </w:p>
    <w:p w14:paraId="164110B1" w14:textId="195134C5"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European Psychologist</w:t>
      </w:r>
    </w:p>
    <w:p w14:paraId="5B622B81" w14:textId="707DBE24" w:rsidR="00F2443D" w:rsidRDefault="00F2443D" w:rsidP="00FA05B3">
      <w:pPr>
        <w:pStyle w:val="NoSpacing"/>
        <w:rPr>
          <w:rFonts w:ascii="Times New Roman" w:hAnsi="Times New Roman" w:cs="Times New Roman"/>
          <w:sz w:val="23"/>
          <w:szCs w:val="23"/>
        </w:rPr>
      </w:pPr>
      <w:r>
        <w:rPr>
          <w:rFonts w:ascii="Times New Roman" w:hAnsi="Times New Roman" w:cs="Times New Roman"/>
          <w:sz w:val="23"/>
          <w:szCs w:val="23"/>
        </w:rPr>
        <w:t>Interactive Learning Environments</w:t>
      </w:r>
    </w:p>
    <w:p w14:paraId="22F46A89" w14:textId="48E194D5"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Mass Communication and Society</w:t>
      </w:r>
    </w:p>
    <w:p w14:paraId="11179715" w14:textId="22E2316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Meta-Psychology</w:t>
      </w:r>
    </w:p>
    <w:p w14:paraId="5A8F19E2" w14:textId="768C0B8E"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Open Psychology</w:t>
      </w:r>
    </w:p>
    <w:p w14:paraId="75A42B10" w14:textId="57469D4C" w:rsidR="003A03A0" w:rsidRDefault="003A03A0" w:rsidP="00FA05B3">
      <w:pPr>
        <w:pStyle w:val="NoSpacing"/>
        <w:rPr>
          <w:rFonts w:ascii="Times New Roman" w:hAnsi="Times New Roman" w:cs="Times New Roman"/>
          <w:sz w:val="23"/>
          <w:szCs w:val="23"/>
        </w:rPr>
      </w:pPr>
      <w:r>
        <w:rPr>
          <w:rFonts w:ascii="Times New Roman" w:hAnsi="Times New Roman" w:cs="Times New Roman"/>
          <w:sz w:val="23"/>
          <w:szCs w:val="23"/>
        </w:rPr>
        <w:t>Science Communication</w:t>
      </w:r>
    </w:p>
    <w:p w14:paraId="4B0D573B" w14:textId="4319135C" w:rsidR="00533188" w:rsidRDefault="00533188" w:rsidP="00FA05B3">
      <w:pPr>
        <w:pStyle w:val="NoSpacing"/>
        <w:rPr>
          <w:rFonts w:ascii="Times New Roman" w:hAnsi="Times New Roman" w:cs="Times New Roman"/>
          <w:sz w:val="23"/>
          <w:szCs w:val="23"/>
        </w:rPr>
      </w:pPr>
      <w:r>
        <w:rPr>
          <w:rFonts w:ascii="Times New Roman" w:hAnsi="Times New Roman" w:cs="Times New Roman"/>
          <w:sz w:val="23"/>
          <w:szCs w:val="23"/>
        </w:rPr>
        <w:t>Aggressive Behavior</w:t>
      </w:r>
    </w:p>
    <w:p w14:paraId="34088265" w14:textId="7593CD2F" w:rsidR="00217345" w:rsidRDefault="00217345" w:rsidP="00FA05B3">
      <w:pPr>
        <w:pStyle w:val="NoSpacing"/>
        <w:rPr>
          <w:rFonts w:ascii="Times New Roman" w:hAnsi="Times New Roman" w:cs="Times New Roman"/>
          <w:sz w:val="23"/>
          <w:szCs w:val="23"/>
        </w:rPr>
      </w:pPr>
      <w:proofErr w:type="spellStart"/>
      <w:r>
        <w:rPr>
          <w:rFonts w:ascii="Times New Roman" w:hAnsi="Times New Roman" w:cs="Times New Roman"/>
          <w:sz w:val="23"/>
          <w:szCs w:val="23"/>
        </w:rPr>
        <w:t>Psychonomic</w:t>
      </w:r>
      <w:proofErr w:type="spellEnd"/>
      <w:r>
        <w:rPr>
          <w:rFonts w:ascii="Times New Roman" w:hAnsi="Times New Roman" w:cs="Times New Roman"/>
          <w:sz w:val="23"/>
          <w:szCs w:val="23"/>
        </w:rPr>
        <w:t xml:space="preserve"> Bulletin &amp; Review</w:t>
      </w:r>
    </w:p>
    <w:p w14:paraId="423371A8" w14:textId="643C2F3B" w:rsidR="00217345" w:rsidRDefault="00217345" w:rsidP="00FA05B3">
      <w:pPr>
        <w:pStyle w:val="NoSpacing"/>
        <w:rPr>
          <w:rFonts w:ascii="Times New Roman" w:hAnsi="Times New Roman" w:cs="Times New Roman"/>
          <w:sz w:val="23"/>
          <w:szCs w:val="23"/>
        </w:rPr>
      </w:pPr>
      <w:r>
        <w:rPr>
          <w:rFonts w:ascii="Times New Roman" w:hAnsi="Times New Roman" w:cs="Times New Roman"/>
          <w:sz w:val="23"/>
          <w:szCs w:val="23"/>
        </w:rPr>
        <w:t>Cognition and Emotion</w:t>
      </w:r>
    </w:p>
    <w:p w14:paraId="7579463B" w14:textId="418E6FE7" w:rsidR="00533188" w:rsidRDefault="00533188" w:rsidP="00FA05B3">
      <w:pPr>
        <w:pStyle w:val="NoSpacing"/>
        <w:rPr>
          <w:rFonts w:ascii="Times New Roman" w:hAnsi="Times New Roman" w:cs="Times New Roman"/>
          <w:sz w:val="23"/>
          <w:szCs w:val="23"/>
        </w:rPr>
        <w:sectPr w:rsidR="00533188" w:rsidSect="000A40E4">
          <w:type w:val="continuous"/>
          <w:pgSz w:w="12240" w:h="15840"/>
          <w:pgMar w:top="1440" w:right="1440" w:bottom="1440" w:left="1440" w:header="720" w:footer="720" w:gutter="0"/>
          <w:cols w:num="2" w:space="720"/>
          <w:titlePg/>
          <w:docGrid w:linePitch="360"/>
        </w:sectPr>
      </w:pPr>
    </w:p>
    <w:p w14:paraId="39B98904" w14:textId="5026A448" w:rsidR="00A5254E" w:rsidRDefault="00A5254E" w:rsidP="00FA05B3">
      <w:pPr>
        <w:pStyle w:val="NoSpacing"/>
        <w:rPr>
          <w:rFonts w:ascii="Times New Roman" w:hAnsi="Times New Roman" w:cs="Times New Roman"/>
          <w:sz w:val="23"/>
          <w:szCs w:val="23"/>
        </w:rPr>
      </w:pPr>
    </w:p>
    <w:p w14:paraId="1DCA203E" w14:textId="77777777" w:rsidR="00120F48" w:rsidRPr="0033392D" w:rsidRDefault="00120F48" w:rsidP="00FA05B3">
      <w:pPr>
        <w:pStyle w:val="NoSpacing"/>
        <w:rPr>
          <w:rFonts w:ascii="Times New Roman" w:hAnsi="Times New Roman" w:cs="Times New Roman"/>
          <w:sz w:val="23"/>
          <w:szCs w:val="23"/>
        </w:rPr>
      </w:pPr>
      <w:r>
        <w:rPr>
          <w:rFonts w:ascii="Times New Roman" w:hAnsi="Times New Roman" w:cs="Times New Roman"/>
          <w:sz w:val="23"/>
          <w:szCs w:val="23"/>
        </w:rPr>
        <w:t>I always sign my reviews.</w:t>
      </w:r>
    </w:p>
    <w:sectPr w:rsidR="00120F48" w:rsidRPr="0033392D" w:rsidSect="000A40E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84405" w14:textId="77777777" w:rsidR="002C0AA8" w:rsidRDefault="002C0AA8" w:rsidP="00BF5FB9">
      <w:pPr>
        <w:spacing w:line="240" w:lineRule="auto"/>
      </w:pPr>
      <w:r>
        <w:separator/>
      </w:r>
    </w:p>
  </w:endnote>
  <w:endnote w:type="continuationSeparator" w:id="0">
    <w:p w14:paraId="0B1B0ED8" w14:textId="77777777" w:rsidR="002C0AA8" w:rsidRDefault="002C0AA8" w:rsidP="00BF5FB9">
      <w:pPr>
        <w:spacing w:line="240" w:lineRule="auto"/>
      </w:pPr>
      <w:r>
        <w:continuationSeparator/>
      </w:r>
    </w:p>
  </w:endnote>
  <w:endnote w:type="continuationNotice" w:id="1">
    <w:p w14:paraId="4E11E771" w14:textId="77777777" w:rsidR="002C0AA8" w:rsidRDefault="002C0AA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oor Richard">
    <w:panose1 w:val="02080502050505020702"/>
    <w:charset w:val="00"/>
    <w:family w:val="roman"/>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5EB913" w14:textId="77777777" w:rsidR="002C0AA8" w:rsidRDefault="002C0AA8" w:rsidP="00BF5FB9">
      <w:pPr>
        <w:spacing w:line="240" w:lineRule="auto"/>
      </w:pPr>
      <w:r>
        <w:separator/>
      </w:r>
    </w:p>
  </w:footnote>
  <w:footnote w:type="continuationSeparator" w:id="0">
    <w:p w14:paraId="4136C7FD" w14:textId="77777777" w:rsidR="002C0AA8" w:rsidRDefault="002C0AA8" w:rsidP="00BF5FB9">
      <w:pPr>
        <w:spacing w:line="240" w:lineRule="auto"/>
      </w:pPr>
      <w:r>
        <w:continuationSeparator/>
      </w:r>
    </w:p>
  </w:footnote>
  <w:footnote w:type="continuationNotice" w:id="1">
    <w:p w14:paraId="244B83FC" w14:textId="77777777" w:rsidR="002C0AA8" w:rsidRDefault="002C0AA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43B06E" w14:textId="4B227B94" w:rsidR="00BF5FB9" w:rsidRDefault="00BF5FB9">
    <w:pPr>
      <w:pStyle w:val="Header"/>
    </w:pPr>
    <w:r w:rsidRPr="00402B0B">
      <w:rPr>
        <w:rFonts w:ascii="Times New Roman" w:hAnsi="Times New Roman" w:cs="Times New Roman"/>
      </w:rPr>
      <w:t>Curriculum Vita – Joseph Hilgard</w:t>
    </w:r>
    <w:r w:rsidR="006375D2">
      <w:tab/>
    </w:r>
    <w:r w:rsidR="006375D2">
      <w:tab/>
    </w:r>
    <w:r w:rsidR="00F97706">
      <w:fldChar w:fldCharType="begin"/>
    </w:r>
    <w:r w:rsidR="006375D2">
      <w:instrText xml:space="preserve"> PAGE   \* MERGEFORMAT </w:instrText>
    </w:r>
    <w:r w:rsidR="00F97706">
      <w:fldChar w:fldCharType="separate"/>
    </w:r>
    <w:r w:rsidR="005705F3">
      <w:rPr>
        <w:noProof/>
      </w:rPr>
      <w:t>9</w:t>
    </w:r>
    <w:r w:rsidR="00F97706">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1C3"/>
    <w:rsid w:val="0000327F"/>
    <w:rsid w:val="00012798"/>
    <w:rsid w:val="0001657B"/>
    <w:rsid w:val="00030BCF"/>
    <w:rsid w:val="000351CE"/>
    <w:rsid w:val="0004642D"/>
    <w:rsid w:val="0007288F"/>
    <w:rsid w:val="00081E67"/>
    <w:rsid w:val="00085779"/>
    <w:rsid w:val="00087B8C"/>
    <w:rsid w:val="000A34DE"/>
    <w:rsid w:val="000A40E4"/>
    <w:rsid w:val="000A5993"/>
    <w:rsid w:val="000C257C"/>
    <w:rsid w:val="000C637C"/>
    <w:rsid w:val="000D4720"/>
    <w:rsid w:val="000D6348"/>
    <w:rsid w:val="000E7A7F"/>
    <w:rsid w:val="000F4CAC"/>
    <w:rsid w:val="000F7232"/>
    <w:rsid w:val="00100661"/>
    <w:rsid w:val="00105F00"/>
    <w:rsid w:val="00120F48"/>
    <w:rsid w:val="0013061E"/>
    <w:rsid w:val="001374B8"/>
    <w:rsid w:val="00137791"/>
    <w:rsid w:val="00147C61"/>
    <w:rsid w:val="0015210D"/>
    <w:rsid w:val="00153205"/>
    <w:rsid w:val="001766C5"/>
    <w:rsid w:val="00186E18"/>
    <w:rsid w:val="00194109"/>
    <w:rsid w:val="001A16D7"/>
    <w:rsid w:val="001A4308"/>
    <w:rsid w:val="001D135E"/>
    <w:rsid w:val="001D4EDD"/>
    <w:rsid w:val="001E3418"/>
    <w:rsid w:val="001E41BE"/>
    <w:rsid w:val="001F00B3"/>
    <w:rsid w:val="00203841"/>
    <w:rsid w:val="00207A85"/>
    <w:rsid w:val="00212B80"/>
    <w:rsid w:val="00214524"/>
    <w:rsid w:val="00217345"/>
    <w:rsid w:val="0022683F"/>
    <w:rsid w:val="00232FFF"/>
    <w:rsid w:val="002676A2"/>
    <w:rsid w:val="0028355C"/>
    <w:rsid w:val="002B279F"/>
    <w:rsid w:val="002B3CCB"/>
    <w:rsid w:val="002C0AA8"/>
    <w:rsid w:val="002C16C8"/>
    <w:rsid w:val="002C44E6"/>
    <w:rsid w:val="002C4BC1"/>
    <w:rsid w:val="002C7B22"/>
    <w:rsid w:val="002D35CD"/>
    <w:rsid w:val="002D4DEC"/>
    <w:rsid w:val="002F26C9"/>
    <w:rsid w:val="002F7B1A"/>
    <w:rsid w:val="0030204A"/>
    <w:rsid w:val="003147AD"/>
    <w:rsid w:val="00317ADE"/>
    <w:rsid w:val="0032355B"/>
    <w:rsid w:val="0033392D"/>
    <w:rsid w:val="0036353D"/>
    <w:rsid w:val="00391919"/>
    <w:rsid w:val="00393269"/>
    <w:rsid w:val="003A03A0"/>
    <w:rsid w:val="003B44C8"/>
    <w:rsid w:val="003C71C3"/>
    <w:rsid w:val="003D2C26"/>
    <w:rsid w:val="003D3643"/>
    <w:rsid w:val="003F0762"/>
    <w:rsid w:val="003F3454"/>
    <w:rsid w:val="004016C3"/>
    <w:rsid w:val="00402B0B"/>
    <w:rsid w:val="00403B9B"/>
    <w:rsid w:val="00407C1F"/>
    <w:rsid w:val="00413B5E"/>
    <w:rsid w:val="00421AF3"/>
    <w:rsid w:val="004300C6"/>
    <w:rsid w:val="00433ED5"/>
    <w:rsid w:val="0043718B"/>
    <w:rsid w:val="00461B70"/>
    <w:rsid w:val="00464D2E"/>
    <w:rsid w:val="00465E0E"/>
    <w:rsid w:val="00496E32"/>
    <w:rsid w:val="00497DA0"/>
    <w:rsid w:val="004A5218"/>
    <w:rsid w:val="004C2F0E"/>
    <w:rsid w:val="004C7CAF"/>
    <w:rsid w:val="004D2DA0"/>
    <w:rsid w:val="004D3BD5"/>
    <w:rsid w:val="004D63FD"/>
    <w:rsid w:val="004E33DF"/>
    <w:rsid w:val="004F45D2"/>
    <w:rsid w:val="005110A4"/>
    <w:rsid w:val="0051302F"/>
    <w:rsid w:val="00520333"/>
    <w:rsid w:val="0052472C"/>
    <w:rsid w:val="0053057F"/>
    <w:rsid w:val="00533188"/>
    <w:rsid w:val="005351A8"/>
    <w:rsid w:val="005406CF"/>
    <w:rsid w:val="00543C81"/>
    <w:rsid w:val="005705F3"/>
    <w:rsid w:val="00573742"/>
    <w:rsid w:val="00576F76"/>
    <w:rsid w:val="005A3EBD"/>
    <w:rsid w:val="005A5189"/>
    <w:rsid w:val="005C270E"/>
    <w:rsid w:val="005F04A6"/>
    <w:rsid w:val="005F30C0"/>
    <w:rsid w:val="005F7CFA"/>
    <w:rsid w:val="0060006D"/>
    <w:rsid w:val="0061343B"/>
    <w:rsid w:val="00620DDF"/>
    <w:rsid w:val="006258D9"/>
    <w:rsid w:val="0062657F"/>
    <w:rsid w:val="006375D2"/>
    <w:rsid w:val="00643DB9"/>
    <w:rsid w:val="006442F6"/>
    <w:rsid w:val="0064649D"/>
    <w:rsid w:val="00646D26"/>
    <w:rsid w:val="00653368"/>
    <w:rsid w:val="006572B9"/>
    <w:rsid w:val="00657CB0"/>
    <w:rsid w:val="00664C2F"/>
    <w:rsid w:val="00674229"/>
    <w:rsid w:val="006928AA"/>
    <w:rsid w:val="00693442"/>
    <w:rsid w:val="006A3BD5"/>
    <w:rsid w:val="006B0C6C"/>
    <w:rsid w:val="006B0C8F"/>
    <w:rsid w:val="006B35EE"/>
    <w:rsid w:val="006D6170"/>
    <w:rsid w:val="006E3FDA"/>
    <w:rsid w:val="00705919"/>
    <w:rsid w:val="00713028"/>
    <w:rsid w:val="00725496"/>
    <w:rsid w:val="00726321"/>
    <w:rsid w:val="00742D65"/>
    <w:rsid w:val="00744F32"/>
    <w:rsid w:val="007473C3"/>
    <w:rsid w:val="007527C9"/>
    <w:rsid w:val="00760479"/>
    <w:rsid w:val="00762B6D"/>
    <w:rsid w:val="00763DDD"/>
    <w:rsid w:val="007645C6"/>
    <w:rsid w:val="007675F4"/>
    <w:rsid w:val="00782203"/>
    <w:rsid w:val="00787010"/>
    <w:rsid w:val="00795A8B"/>
    <w:rsid w:val="007A5DD4"/>
    <w:rsid w:val="007A7F4C"/>
    <w:rsid w:val="007E3382"/>
    <w:rsid w:val="008012B1"/>
    <w:rsid w:val="0080462D"/>
    <w:rsid w:val="0080746E"/>
    <w:rsid w:val="00811534"/>
    <w:rsid w:val="00822909"/>
    <w:rsid w:val="00856FE7"/>
    <w:rsid w:val="00865793"/>
    <w:rsid w:val="00883AA0"/>
    <w:rsid w:val="00895611"/>
    <w:rsid w:val="008958EC"/>
    <w:rsid w:val="008A67E4"/>
    <w:rsid w:val="008B390C"/>
    <w:rsid w:val="008C056C"/>
    <w:rsid w:val="008C13EF"/>
    <w:rsid w:val="008C1E61"/>
    <w:rsid w:val="008D0CAC"/>
    <w:rsid w:val="008D28A4"/>
    <w:rsid w:val="008D526E"/>
    <w:rsid w:val="008D6102"/>
    <w:rsid w:val="008E566F"/>
    <w:rsid w:val="008F00CD"/>
    <w:rsid w:val="008F25B7"/>
    <w:rsid w:val="008F69FE"/>
    <w:rsid w:val="009008BF"/>
    <w:rsid w:val="00904385"/>
    <w:rsid w:val="00904655"/>
    <w:rsid w:val="0090559C"/>
    <w:rsid w:val="0091272C"/>
    <w:rsid w:val="009156DF"/>
    <w:rsid w:val="00920D98"/>
    <w:rsid w:val="009241C3"/>
    <w:rsid w:val="00924E60"/>
    <w:rsid w:val="00936DF8"/>
    <w:rsid w:val="009375C0"/>
    <w:rsid w:val="009422AC"/>
    <w:rsid w:val="009429A6"/>
    <w:rsid w:val="00946A1A"/>
    <w:rsid w:val="00950F7E"/>
    <w:rsid w:val="009513E5"/>
    <w:rsid w:val="009521A2"/>
    <w:rsid w:val="00976C8F"/>
    <w:rsid w:val="00991414"/>
    <w:rsid w:val="00995821"/>
    <w:rsid w:val="009A089F"/>
    <w:rsid w:val="009A5D55"/>
    <w:rsid w:val="009B6DE4"/>
    <w:rsid w:val="009D10CD"/>
    <w:rsid w:val="009E5A77"/>
    <w:rsid w:val="00A0211A"/>
    <w:rsid w:val="00A14F9A"/>
    <w:rsid w:val="00A3568D"/>
    <w:rsid w:val="00A45FC1"/>
    <w:rsid w:val="00A5254E"/>
    <w:rsid w:val="00A5300C"/>
    <w:rsid w:val="00A8140C"/>
    <w:rsid w:val="00A81673"/>
    <w:rsid w:val="00A90320"/>
    <w:rsid w:val="00AB1641"/>
    <w:rsid w:val="00AB1B13"/>
    <w:rsid w:val="00AD59B8"/>
    <w:rsid w:val="00AD769B"/>
    <w:rsid w:val="00AE62CE"/>
    <w:rsid w:val="00B002CE"/>
    <w:rsid w:val="00B15986"/>
    <w:rsid w:val="00B20909"/>
    <w:rsid w:val="00B2740A"/>
    <w:rsid w:val="00B278CC"/>
    <w:rsid w:val="00B335B5"/>
    <w:rsid w:val="00B3384C"/>
    <w:rsid w:val="00B40051"/>
    <w:rsid w:val="00B441BA"/>
    <w:rsid w:val="00B60E6D"/>
    <w:rsid w:val="00B72E21"/>
    <w:rsid w:val="00B8211F"/>
    <w:rsid w:val="00B8732B"/>
    <w:rsid w:val="00B87F1E"/>
    <w:rsid w:val="00B91B33"/>
    <w:rsid w:val="00BA234D"/>
    <w:rsid w:val="00BA7476"/>
    <w:rsid w:val="00BB44D8"/>
    <w:rsid w:val="00BB4AE1"/>
    <w:rsid w:val="00BC748D"/>
    <w:rsid w:val="00BD08DB"/>
    <w:rsid w:val="00BD644D"/>
    <w:rsid w:val="00BD6624"/>
    <w:rsid w:val="00BE4FE4"/>
    <w:rsid w:val="00BF00E5"/>
    <w:rsid w:val="00BF5FB9"/>
    <w:rsid w:val="00BF68F3"/>
    <w:rsid w:val="00C15780"/>
    <w:rsid w:val="00C159E8"/>
    <w:rsid w:val="00C36956"/>
    <w:rsid w:val="00C451C7"/>
    <w:rsid w:val="00C46328"/>
    <w:rsid w:val="00C532EA"/>
    <w:rsid w:val="00C60169"/>
    <w:rsid w:val="00C76138"/>
    <w:rsid w:val="00C771DF"/>
    <w:rsid w:val="00C847FC"/>
    <w:rsid w:val="00C848CF"/>
    <w:rsid w:val="00CA018F"/>
    <w:rsid w:val="00CA39A5"/>
    <w:rsid w:val="00CB2B40"/>
    <w:rsid w:val="00CB77D0"/>
    <w:rsid w:val="00CC75C1"/>
    <w:rsid w:val="00CD5F10"/>
    <w:rsid w:val="00CF7908"/>
    <w:rsid w:val="00D0105D"/>
    <w:rsid w:val="00D16789"/>
    <w:rsid w:val="00D323F9"/>
    <w:rsid w:val="00D42B48"/>
    <w:rsid w:val="00D54660"/>
    <w:rsid w:val="00D6676C"/>
    <w:rsid w:val="00D67B18"/>
    <w:rsid w:val="00D715B8"/>
    <w:rsid w:val="00D82D64"/>
    <w:rsid w:val="00D848A7"/>
    <w:rsid w:val="00D908B3"/>
    <w:rsid w:val="00D92599"/>
    <w:rsid w:val="00D96ED3"/>
    <w:rsid w:val="00DA2469"/>
    <w:rsid w:val="00DA4E8B"/>
    <w:rsid w:val="00DC3106"/>
    <w:rsid w:val="00DC3458"/>
    <w:rsid w:val="00E009CC"/>
    <w:rsid w:val="00E20D49"/>
    <w:rsid w:val="00E259D1"/>
    <w:rsid w:val="00E53906"/>
    <w:rsid w:val="00E57F7B"/>
    <w:rsid w:val="00E70C66"/>
    <w:rsid w:val="00E71AE7"/>
    <w:rsid w:val="00E805B5"/>
    <w:rsid w:val="00E80A37"/>
    <w:rsid w:val="00E829F0"/>
    <w:rsid w:val="00E9227D"/>
    <w:rsid w:val="00EA2506"/>
    <w:rsid w:val="00EB166F"/>
    <w:rsid w:val="00EB46FB"/>
    <w:rsid w:val="00EE1379"/>
    <w:rsid w:val="00EE2227"/>
    <w:rsid w:val="00EE4A63"/>
    <w:rsid w:val="00EF4417"/>
    <w:rsid w:val="00EF5058"/>
    <w:rsid w:val="00F0692C"/>
    <w:rsid w:val="00F2191B"/>
    <w:rsid w:val="00F242F1"/>
    <w:rsid w:val="00F2443D"/>
    <w:rsid w:val="00F31E34"/>
    <w:rsid w:val="00F453E9"/>
    <w:rsid w:val="00F53015"/>
    <w:rsid w:val="00F570E8"/>
    <w:rsid w:val="00F60477"/>
    <w:rsid w:val="00F60A99"/>
    <w:rsid w:val="00F61405"/>
    <w:rsid w:val="00F7222A"/>
    <w:rsid w:val="00F86585"/>
    <w:rsid w:val="00F97693"/>
    <w:rsid w:val="00F97706"/>
    <w:rsid w:val="00F9787F"/>
    <w:rsid w:val="00FA05B3"/>
    <w:rsid w:val="00FA6EEE"/>
    <w:rsid w:val="00FD4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91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A8"/>
  </w:style>
  <w:style w:type="paragraph" w:styleId="Heading1">
    <w:name w:val="heading 1"/>
    <w:basedOn w:val="Normal"/>
    <w:next w:val="Normal"/>
    <w:link w:val="Heading1Char"/>
    <w:uiPriority w:val="9"/>
    <w:qFormat/>
    <w:rsid w:val="001A43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675F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1A8"/>
    <w:pPr>
      <w:spacing w:line="240" w:lineRule="auto"/>
    </w:pPr>
  </w:style>
  <w:style w:type="table" w:styleId="TableGrid">
    <w:name w:val="Table Grid"/>
    <w:basedOn w:val="TableNormal"/>
    <w:uiPriority w:val="59"/>
    <w:rsid w:val="003C71C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81673"/>
    <w:rPr>
      <w:color w:val="0000FF"/>
      <w:u w:val="single"/>
    </w:rPr>
  </w:style>
  <w:style w:type="character" w:styleId="CommentReference">
    <w:name w:val="annotation reference"/>
    <w:basedOn w:val="DefaultParagraphFont"/>
    <w:uiPriority w:val="99"/>
    <w:semiHidden/>
    <w:unhideWhenUsed/>
    <w:rsid w:val="00EE1379"/>
    <w:rPr>
      <w:sz w:val="16"/>
      <w:szCs w:val="16"/>
    </w:rPr>
  </w:style>
  <w:style w:type="paragraph" w:styleId="CommentText">
    <w:name w:val="annotation text"/>
    <w:basedOn w:val="Normal"/>
    <w:link w:val="CommentTextChar"/>
    <w:uiPriority w:val="99"/>
    <w:semiHidden/>
    <w:unhideWhenUsed/>
    <w:rsid w:val="00EE1379"/>
    <w:pPr>
      <w:spacing w:line="240" w:lineRule="auto"/>
    </w:pPr>
    <w:rPr>
      <w:sz w:val="20"/>
      <w:szCs w:val="20"/>
    </w:rPr>
  </w:style>
  <w:style w:type="character" w:customStyle="1" w:styleId="CommentTextChar">
    <w:name w:val="Comment Text Char"/>
    <w:basedOn w:val="DefaultParagraphFont"/>
    <w:link w:val="CommentText"/>
    <w:uiPriority w:val="99"/>
    <w:semiHidden/>
    <w:rsid w:val="00EE1379"/>
    <w:rPr>
      <w:sz w:val="20"/>
      <w:szCs w:val="20"/>
    </w:rPr>
  </w:style>
  <w:style w:type="paragraph" w:styleId="CommentSubject">
    <w:name w:val="annotation subject"/>
    <w:basedOn w:val="CommentText"/>
    <w:next w:val="CommentText"/>
    <w:link w:val="CommentSubjectChar"/>
    <w:uiPriority w:val="99"/>
    <w:semiHidden/>
    <w:unhideWhenUsed/>
    <w:rsid w:val="00EE1379"/>
    <w:rPr>
      <w:b/>
      <w:bCs/>
    </w:rPr>
  </w:style>
  <w:style w:type="character" w:customStyle="1" w:styleId="CommentSubjectChar">
    <w:name w:val="Comment Subject Char"/>
    <w:basedOn w:val="CommentTextChar"/>
    <w:link w:val="CommentSubject"/>
    <w:uiPriority w:val="99"/>
    <w:semiHidden/>
    <w:rsid w:val="00EE1379"/>
    <w:rPr>
      <w:b/>
      <w:bCs/>
      <w:sz w:val="20"/>
      <w:szCs w:val="20"/>
    </w:rPr>
  </w:style>
  <w:style w:type="paragraph" w:styleId="BalloonText">
    <w:name w:val="Balloon Text"/>
    <w:basedOn w:val="Normal"/>
    <w:link w:val="BalloonTextChar"/>
    <w:uiPriority w:val="99"/>
    <w:semiHidden/>
    <w:unhideWhenUsed/>
    <w:rsid w:val="00EE13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379"/>
    <w:rPr>
      <w:rFonts w:ascii="Tahoma" w:hAnsi="Tahoma" w:cs="Tahoma"/>
      <w:sz w:val="16"/>
      <w:szCs w:val="16"/>
    </w:rPr>
  </w:style>
  <w:style w:type="character" w:customStyle="1" w:styleId="Heading1Char">
    <w:name w:val="Heading 1 Char"/>
    <w:basedOn w:val="DefaultParagraphFont"/>
    <w:link w:val="Heading1"/>
    <w:uiPriority w:val="9"/>
    <w:rsid w:val="001A430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A43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4308"/>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1A4308"/>
    <w:pPr>
      <w:spacing w:after="120" w:line="240" w:lineRule="auto"/>
      <w:jc w:val="both"/>
    </w:pPr>
    <w:rPr>
      <w:rFonts w:ascii="Garamond" w:eastAsia="Times New Roman" w:hAnsi="Garamond" w:cs="Times New Roman"/>
      <w:sz w:val="22"/>
      <w:szCs w:val="20"/>
    </w:rPr>
  </w:style>
  <w:style w:type="character" w:customStyle="1" w:styleId="BodyTextChar">
    <w:name w:val="Body Text Char"/>
    <w:basedOn w:val="DefaultParagraphFont"/>
    <w:link w:val="BodyText"/>
    <w:rsid w:val="001A4308"/>
    <w:rPr>
      <w:rFonts w:ascii="Garamond" w:eastAsia="Times New Roman" w:hAnsi="Garamond" w:cs="Times New Roman"/>
      <w:sz w:val="22"/>
      <w:szCs w:val="20"/>
    </w:rPr>
  </w:style>
  <w:style w:type="character" w:customStyle="1" w:styleId="apple-converted-space">
    <w:name w:val="apple-converted-space"/>
    <w:basedOn w:val="DefaultParagraphFont"/>
    <w:rsid w:val="009521A2"/>
  </w:style>
  <w:style w:type="paragraph" w:styleId="Header">
    <w:name w:val="header"/>
    <w:basedOn w:val="Normal"/>
    <w:link w:val="HeaderChar"/>
    <w:uiPriority w:val="99"/>
    <w:unhideWhenUsed/>
    <w:rsid w:val="00BF5FB9"/>
    <w:pPr>
      <w:tabs>
        <w:tab w:val="center" w:pos="4680"/>
        <w:tab w:val="right" w:pos="9360"/>
      </w:tabs>
      <w:spacing w:line="240" w:lineRule="auto"/>
    </w:pPr>
  </w:style>
  <w:style w:type="character" w:customStyle="1" w:styleId="HeaderChar">
    <w:name w:val="Header Char"/>
    <w:basedOn w:val="DefaultParagraphFont"/>
    <w:link w:val="Header"/>
    <w:uiPriority w:val="99"/>
    <w:rsid w:val="00BF5FB9"/>
  </w:style>
  <w:style w:type="paragraph" w:styleId="Footer">
    <w:name w:val="footer"/>
    <w:basedOn w:val="Normal"/>
    <w:link w:val="FooterChar"/>
    <w:uiPriority w:val="99"/>
    <w:unhideWhenUsed/>
    <w:rsid w:val="00BF5FB9"/>
    <w:pPr>
      <w:tabs>
        <w:tab w:val="center" w:pos="4680"/>
        <w:tab w:val="right" w:pos="9360"/>
      </w:tabs>
      <w:spacing w:line="240" w:lineRule="auto"/>
    </w:pPr>
  </w:style>
  <w:style w:type="character" w:customStyle="1" w:styleId="FooterChar">
    <w:name w:val="Footer Char"/>
    <w:basedOn w:val="DefaultParagraphFont"/>
    <w:link w:val="Footer"/>
    <w:uiPriority w:val="99"/>
    <w:rsid w:val="00BF5FB9"/>
  </w:style>
  <w:style w:type="character" w:styleId="FollowedHyperlink">
    <w:name w:val="FollowedHyperlink"/>
    <w:basedOn w:val="DefaultParagraphFont"/>
    <w:uiPriority w:val="99"/>
    <w:semiHidden/>
    <w:unhideWhenUsed/>
    <w:rsid w:val="009429A6"/>
    <w:rPr>
      <w:color w:val="800080" w:themeColor="followedHyperlink"/>
      <w:u w:val="single"/>
    </w:rPr>
  </w:style>
  <w:style w:type="paragraph" w:styleId="Revision">
    <w:name w:val="Revision"/>
    <w:hidden/>
    <w:uiPriority w:val="99"/>
    <w:semiHidden/>
    <w:rsid w:val="00C15780"/>
    <w:pPr>
      <w:spacing w:line="240" w:lineRule="auto"/>
    </w:pPr>
  </w:style>
  <w:style w:type="character" w:styleId="SubtleEmphasis">
    <w:name w:val="Subtle Emphasis"/>
    <w:basedOn w:val="DefaultParagraphFont"/>
    <w:uiPriority w:val="19"/>
    <w:qFormat/>
    <w:rsid w:val="0043718B"/>
    <w:rPr>
      <w:i/>
      <w:iCs/>
      <w:color w:val="404040" w:themeColor="text1" w:themeTint="BF"/>
    </w:rPr>
  </w:style>
  <w:style w:type="character" w:customStyle="1" w:styleId="Heading2Char">
    <w:name w:val="Heading 2 Char"/>
    <w:basedOn w:val="DefaultParagraphFont"/>
    <w:link w:val="Heading2"/>
    <w:uiPriority w:val="9"/>
    <w:semiHidden/>
    <w:rsid w:val="007675F4"/>
    <w:rPr>
      <w:rFonts w:asciiTheme="majorHAnsi" w:eastAsiaTheme="majorEastAsia" w:hAnsiTheme="majorHAnsi" w:cstheme="majorBidi"/>
      <w:color w:val="365F91" w:themeColor="accent1" w:themeShade="BF"/>
      <w:sz w:val="26"/>
      <w:szCs w:val="26"/>
    </w:rPr>
  </w:style>
  <w:style w:type="character" w:customStyle="1" w:styleId="UnresolvedMention1">
    <w:name w:val="Unresolved Mention1"/>
    <w:basedOn w:val="DefaultParagraphFont"/>
    <w:uiPriority w:val="99"/>
    <w:semiHidden/>
    <w:unhideWhenUsed/>
    <w:rsid w:val="00F2191B"/>
    <w:rPr>
      <w:color w:val="605E5C"/>
      <w:shd w:val="clear" w:color="auto" w:fill="E1DFDD"/>
    </w:rPr>
  </w:style>
  <w:style w:type="character" w:customStyle="1" w:styleId="UnresolvedMention2">
    <w:name w:val="Unresolved Mention2"/>
    <w:basedOn w:val="DefaultParagraphFont"/>
    <w:uiPriority w:val="99"/>
    <w:semiHidden/>
    <w:unhideWhenUsed/>
    <w:rsid w:val="00F069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411">
      <w:bodyDiv w:val="1"/>
      <w:marLeft w:val="0"/>
      <w:marRight w:val="0"/>
      <w:marTop w:val="0"/>
      <w:marBottom w:val="0"/>
      <w:divBdr>
        <w:top w:val="none" w:sz="0" w:space="0" w:color="auto"/>
        <w:left w:val="none" w:sz="0" w:space="0" w:color="auto"/>
        <w:bottom w:val="none" w:sz="0" w:space="0" w:color="auto"/>
        <w:right w:val="none" w:sz="0" w:space="0" w:color="auto"/>
      </w:divBdr>
      <w:divsChild>
        <w:div w:id="802817194">
          <w:marLeft w:val="0"/>
          <w:marRight w:val="0"/>
          <w:marTop w:val="0"/>
          <w:marBottom w:val="0"/>
          <w:divBdr>
            <w:top w:val="none" w:sz="0" w:space="0" w:color="auto"/>
            <w:left w:val="none" w:sz="0" w:space="0" w:color="auto"/>
            <w:bottom w:val="none" w:sz="0" w:space="0" w:color="auto"/>
            <w:right w:val="none" w:sz="0" w:space="0" w:color="auto"/>
          </w:divBdr>
        </w:div>
        <w:div w:id="2003701424">
          <w:marLeft w:val="0"/>
          <w:marRight w:val="0"/>
          <w:marTop w:val="0"/>
          <w:marBottom w:val="0"/>
          <w:divBdr>
            <w:top w:val="none" w:sz="0" w:space="0" w:color="auto"/>
            <w:left w:val="none" w:sz="0" w:space="0" w:color="auto"/>
            <w:bottom w:val="none" w:sz="0" w:space="0" w:color="auto"/>
            <w:right w:val="none" w:sz="0" w:space="0" w:color="auto"/>
          </w:divBdr>
        </w:div>
      </w:divsChild>
    </w:div>
    <w:div w:id="182596906">
      <w:bodyDiv w:val="1"/>
      <w:marLeft w:val="0"/>
      <w:marRight w:val="0"/>
      <w:marTop w:val="0"/>
      <w:marBottom w:val="0"/>
      <w:divBdr>
        <w:top w:val="none" w:sz="0" w:space="0" w:color="auto"/>
        <w:left w:val="none" w:sz="0" w:space="0" w:color="auto"/>
        <w:bottom w:val="none" w:sz="0" w:space="0" w:color="auto"/>
        <w:right w:val="none" w:sz="0" w:space="0" w:color="auto"/>
      </w:divBdr>
    </w:div>
    <w:div w:id="215356617">
      <w:bodyDiv w:val="1"/>
      <w:marLeft w:val="0"/>
      <w:marRight w:val="0"/>
      <w:marTop w:val="0"/>
      <w:marBottom w:val="0"/>
      <w:divBdr>
        <w:top w:val="none" w:sz="0" w:space="0" w:color="auto"/>
        <w:left w:val="none" w:sz="0" w:space="0" w:color="auto"/>
        <w:bottom w:val="none" w:sz="0" w:space="0" w:color="auto"/>
        <w:right w:val="none" w:sz="0" w:space="0" w:color="auto"/>
      </w:divBdr>
    </w:div>
    <w:div w:id="326059734">
      <w:bodyDiv w:val="1"/>
      <w:marLeft w:val="0"/>
      <w:marRight w:val="0"/>
      <w:marTop w:val="0"/>
      <w:marBottom w:val="0"/>
      <w:divBdr>
        <w:top w:val="none" w:sz="0" w:space="0" w:color="auto"/>
        <w:left w:val="none" w:sz="0" w:space="0" w:color="auto"/>
        <w:bottom w:val="none" w:sz="0" w:space="0" w:color="auto"/>
        <w:right w:val="none" w:sz="0" w:space="0" w:color="auto"/>
      </w:divBdr>
    </w:div>
    <w:div w:id="985235055">
      <w:bodyDiv w:val="1"/>
      <w:marLeft w:val="0"/>
      <w:marRight w:val="0"/>
      <w:marTop w:val="0"/>
      <w:marBottom w:val="0"/>
      <w:divBdr>
        <w:top w:val="none" w:sz="0" w:space="0" w:color="auto"/>
        <w:left w:val="none" w:sz="0" w:space="0" w:color="auto"/>
        <w:bottom w:val="none" w:sz="0" w:space="0" w:color="auto"/>
        <w:right w:val="none" w:sz="0" w:space="0" w:color="auto"/>
      </w:divBdr>
    </w:div>
    <w:div w:id="1223518919">
      <w:bodyDiv w:val="1"/>
      <w:marLeft w:val="0"/>
      <w:marRight w:val="0"/>
      <w:marTop w:val="0"/>
      <w:marBottom w:val="0"/>
      <w:divBdr>
        <w:top w:val="none" w:sz="0" w:space="0" w:color="auto"/>
        <w:left w:val="none" w:sz="0" w:space="0" w:color="auto"/>
        <w:bottom w:val="none" w:sz="0" w:space="0" w:color="auto"/>
        <w:right w:val="none" w:sz="0" w:space="0" w:color="auto"/>
      </w:divBdr>
    </w:div>
    <w:div w:id="1609970586">
      <w:bodyDiv w:val="1"/>
      <w:marLeft w:val="0"/>
      <w:marRight w:val="0"/>
      <w:marTop w:val="0"/>
      <w:marBottom w:val="0"/>
      <w:divBdr>
        <w:top w:val="none" w:sz="0" w:space="0" w:color="auto"/>
        <w:left w:val="none" w:sz="0" w:space="0" w:color="auto"/>
        <w:bottom w:val="none" w:sz="0" w:space="0" w:color="auto"/>
        <w:right w:val="none" w:sz="0" w:space="0" w:color="auto"/>
      </w:divBdr>
    </w:div>
    <w:div w:id="208117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s://psycnet.apa.org/doi/10.1037/met0000216" TargetMode="External"/><Relationship Id="rId18" Type="http://schemas.openxmlformats.org/officeDocument/2006/relationships/hyperlink" Target="https://doi.org/10.7717/peerj.3393" TargetMode="External"/><Relationship Id="rId26" Type="http://schemas.openxmlformats.org/officeDocument/2006/relationships/hyperlink" Target="https://www.vox.com/2018/6/13/17449118/stanford-prison-experiment-fraud-psychology-replication" TargetMode="External"/><Relationship Id="rId3" Type="http://schemas.microsoft.com/office/2007/relationships/stylesWithEffects" Target="stylesWithEffects.xml"/><Relationship Id="rId21" Type="http://schemas.openxmlformats.org/officeDocument/2006/relationships/hyperlink" Target="https://crystalprisonzone.blogspot.com/2021/01/i-tried-to-report-scientific-misconduct.html" TargetMode="External"/><Relationship Id="rId7" Type="http://schemas.openxmlformats.org/officeDocument/2006/relationships/endnotes" Target="endnotes.xml"/><Relationship Id="rId12" Type="http://schemas.openxmlformats.org/officeDocument/2006/relationships/hyperlink" Target="https://psycnet.apa.org/doi/10.1037/bul0000220" TargetMode="External"/><Relationship Id="rId17" Type="http://schemas.openxmlformats.org/officeDocument/2006/relationships/hyperlink" Target="https://doi.org/10.1177%2F0956797619829688" TargetMode="External"/><Relationship Id="rId25" Type="http://schemas.openxmlformats.org/officeDocument/2006/relationships/hyperlink" Target="https://www.sciencemag.org/news/2018/09/meta-analyses-were-supposed-end-scientific-debates-often-they-only-cause-mor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77%2F2515245919847196" TargetMode="External"/><Relationship Id="rId20" Type="http://schemas.openxmlformats.org/officeDocument/2006/relationships/hyperlink" Target="https://osf.io/3cb9m/" TargetMode="External"/><Relationship Id="rId29" Type="http://schemas.openxmlformats.org/officeDocument/2006/relationships/hyperlink" Target="https://www.sciencemag.org/news/2021/02/research-linking-violent-entertainment-aggression-retracted-after-scrutin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0508619.2020.1801228" TargetMode="External"/><Relationship Id="rId24" Type="http://schemas.openxmlformats.org/officeDocument/2006/relationships/hyperlink" Target="http://crystalprisonzone.blogspot.com/2016/03/a-reading-list-for-replicability-crisis.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77%2F0956797618815434" TargetMode="External"/><Relationship Id="rId23" Type="http://schemas.openxmlformats.org/officeDocument/2006/relationships/hyperlink" Target="http://crystalprisonzone.blogspot.com/2016/08/comment-on-strack-2016.html" TargetMode="External"/><Relationship Id="rId28" Type="http://schemas.openxmlformats.org/officeDocument/2006/relationships/hyperlink" Target="https://www.vox.com/2016/7/14/12016710/science-challeges-research-funding-peer-review-process" TargetMode="External"/><Relationship Id="rId10" Type="http://schemas.openxmlformats.org/officeDocument/2006/relationships/hyperlink" Target="https://github.com/Joe-Hilgard" TargetMode="External"/><Relationship Id="rId19" Type="http://schemas.openxmlformats.org/officeDocument/2006/relationships/hyperlink" Target="https://psyarxiv.com/nrfqt/"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sf.io/pk8as/" TargetMode="External"/><Relationship Id="rId14" Type="http://schemas.openxmlformats.org/officeDocument/2006/relationships/hyperlink" Target="http://doi.org/10.1525/collabra.231" TargetMode="External"/><Relationship Id="rId22" Type="http://schemas.openxmlformats.org/officeDocument/2006/relationships/hyperlink" Target="https://crystalprisonzone.blogspot.com/2019/06/comment-on-chang-bushman-2019-effects.html" TargetMode="External"/><Relationship Id="rId27" Type="http://schemas.openxmlformats.org/officeDocument/2006/relationships/hyperlink" Target="https://www.nature.com/news/tool-for-detecting-publication-bias-goes-under-spotlight-1.21728" TargetMode="External"/><Relationship Id="rId30" Type="http://schemas.openxmlformats.org/officeDocument/2006/relationships/hyperlink" Target="https://doi.org/10.1002/ab.218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7878B-B1DD-4499-B386-6162953C3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TotalTime>
  <Pages>9</Pages>
  <Words>3983</Words>
  <Characters>22707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Psychological Sciences, MU, Columbia</Company>
  <LinksUpToDate>false</LinksUpToDate>
  <CharactersWithSpaces>26637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Izioumine</dc:creator>
  <cp:lastModifiedBy>Joe Hilgard</cp:lastModifiedBy>
  <cp:revision>66</cp:revision>
  <cp:lastPrinted>2020-08-06T14:43:00Z</cp:lastPrinted>
  <dcterms:created xsi:type="dcterms:W3CDTF">2015-01-22T02:44:00Z</dcterms:created>
  <dcterms:modified xsi:type="dcterms:W3CDTF">2021-11-05T03:29:00Z</dcterms:modified>
</cp:coreProperties>
</file>